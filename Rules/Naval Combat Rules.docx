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1A" w:rsidRDefault="004A3E1A"/>
    <w:p w:rsidR="004A3E1A" w:rsidRDefault="004A3E1A">
      <w:pPr>
        <w:jc w:val="center"/>
      </w:pPr>
      <w:r>
        <w:t>New Simplified Rules for WW2 Naval Combat</w:t>
      </w:r>
    </w:p>
    <w:p w:rsidR="004A3E1A" w:rsidRDefault="00D37095">
      <w:pPr>
        <w:jc w:val="right"/>
      </w:pPr>
      <w:r>
        <w:t>© Clive</w:t>
      </w:r>
      <w:r w:rsidR="004A3E1A">
        <w:t xml:space="preserve"> Essery May 2003</w:t>
      </w:r>
    </w:p>
    <w:p w:rsidR="004A3E1A" w:rsidRDefault="004A3E1A">
      <w:pPr>
        <w:jc w:val="right"/>
      </w:pPr>
    </w:p>
    <w:p w:rsidR="004A3E1A" w:rsidRDefault="004A3E1A"/>
    <w:p w:rsidR="004A3E1A" w:rsidRPr="00835DD0" w:rsidRDefault="004A3E1A" w:rsidP="00835DD0">
      <w:pPr>
        <w:pStyle w:val="Heading1"/>
      </w:pPr>
      <w:r w:rsidRPr="00835DD0">
        <w:t>Introduction</w:t>
      </w:r>
    </w:p>
    <w:p w:rsidR="004A3E1A" w:rsidRDefault="004A3E1A"/>
    <w:p w:rsidR="004A3E1A" w:rsidRDefault="004A3E1A">
      <w:r>
        <w:t xml:space="preserve">These rules have been designed to provide a very simple and quick game whilst still retaining the armour penetration aspects that were so important to Naval Warfare in that period.  </w:t>
      </w:r>
    </w:p>
    <w:p w:rsidR="004A3E1A" w:rsidRDefault="004A3E1A"/>
    <w:p w:rsidR="004A3E1A" w:rsidRDefault="004A3E1A">
      <w:r>
        <w:rPr>
          <w:b/>
        </w:rPr>
        <w:t>Optional</w:t>
      </w:r>
      <w:r>
        <w:t>: Note, the system does not allow for catastrophic failures (eg magazine explosions), or steering failures or Radar breakdown or destruction (see 4 below for rules for this).  It would be possible to make the rules slightly more complex by adding an extra throw of a single dice every time that a new damage block (apart from the first) is entered.  If a 0 is thrown then roll again, an 8 or 9 indicates a possible stuck steering (roll randomly for left, right or straight on) and a 0 indicates a catastrophic magazine explosion destroying the entire ship in seconds.</w:t>
      </w:r>
    </w:p>
    <w:p w:rsidR="004A3E1A" w:rsidRDefault="004A3E1A"/>
    <w:p w:rsidR="004A3E1A" w:rsidRDefault="004A3E1A" w:rsidP="00835DD0">
      <w:pPr>
        <w:pStyle w:val="Heading1"/>
      </w:pPr>
      <w:r>
        <w:t>Scales</w:t>
      </w:r>
    </w:p>
    <w:p w:rsidR="004A3E1A" w:rsidRDefault="004A3E1A"/>
    <w:p w:rsidR="004A3E1A" w:rsidRDefault="004A3E1A">
      <w:r>
        <w:t>The distances used in these rules assume a model scale of 1:6,000 and a ground scale of 1:1</w:t>
      </w:r>
      <w:r w:rsidR="0084070A">
        <w:t>0</w:t>
      </w:r>
      <w:r>
        <w:t>,</w:t>
      </w:r>
      <w:r w:rsidR="0084070A">
        <w:t>2</w:t>
      </w:r>
      <w:r>
        <w:t xml:space="preserve">00.  </w:t>
      </w:r>
      <w:r w:rsidR="0084070A">
        <w:t>T</w:t>
      </w:r>
      <w:r w:rsidR="002F19B9">
        <w:t>his gives a maximum range of 252</w:t>
      </w:r>
      <w:r w:rsidR="0084070A">
        <w:t xml:space="preserve"> cm – beyond that distance it is not possible to see whether a shell fell in front of the target (Short) or beyond it (Long) it is equivalent to 28,000 yards or 14 nautical miles approximately.  </w:t>
      </w:r>
      <w:r>
        <w:t>Feel free to adjust these for different scaled models or play areas.</w:t>
      </w:r>
    </w:p>
    <w:p w:rsidR="004A3E1A" w:rsidRDefault="004A3E1A"/>
    <w:p w:rsidR="004A3E1A" w:rsidRDefault="004A3E1A">
      <w:r>
        <w:t>Speed Scales are based on 1</w:t>
      </w:r>
      <w:r w:rsidR="00D854E9">
        <w:t xml:space="preserve">cm = </w:t>
      </w:r>
      <w:r w:rsidR="00EF0EEC">
        <w:t>1</w:t>
      </w:r>
      <w:r>
        <w:t xml:space="preserve"> Knot, where the actual speed of the ve</w:t>
      </w:r>
      <w:r w:rsidR="00D854E9">
        <w:t>ssel is rounded to the nearest 3</w:t>
      </w:r>
      <w:r>
        <w:t xml:space="preserve"> </w:t>
      </w:r>
      <w:proofErr w:type="gramStart"/>
      <w:r>
        <w:t>Knots,</w:t>
      </w:r>
      <w:proofErr w:type="gramEnd"/>
      <w:r>
        <w:t xml:space="preserve"> hence a vessel ca</w:t>
      </w:r>
      <w:r w:rsidR="00D854E9">
        <w:t xml:space="preserve">pable of 23.5 Knots would move </w:t>
      </w:r>
      <w:r w:rsidR="00EF0EEC">
        <w:t>2</w:t>
      </w:r>
      <w:r w:rsidR="00D854E9">
        <w:t>4</w:t>
      </w:r>
      <w:r>
        <w:t>cm per move.</w:t>
      </w:r>
      <w:r w:rsidR="0084070A">
        <w:t xml:space="preserve">  Note an accurate figure for a vessel traveling at that speed with the specified ground scale would be </w:t>
      </w:r>
      <w:r w:rsidR="00EF0EEC">
        <w:t>1.5</w:t>
      </w:r>
      <w:r w:rsidR="0084070A">
        <w:t xml:space="preserve">cm per knot which would mean that if </w:t>
      </w:r>
      <w:r w:rsidR="00EF0EEC">
        <w:t>tw</w:t>
      </w:r>
      <w:r w:rsidR="0084070A">
        <w:t>o vessel</w:t>
      </w:r>
      <w:r w:rsidR="00EF0EEC">
        <w:t>s</w:t>
      </w:r>
      <w:r w:rsidR="0084070A">
        <w:t xml:space="preserve"> w</w:t>
      </w:r>
      <w:r w:rsidR="00EF0EEC">
        <w:t>ere</w:t>
      </w:r>
      <w:r w:rsidR="0084070A">
        <w:t xml:space="preserve"> closing at 30 knots it would travel </w:t>
      </w:r>
      <w:r w:rsidR="00EF0EEC">
        <w:t>over</w:t>
      </w:r>
      <w:r w:rsidR="0084070A">
        <w:t xml:space="preserve"> a third of the </w:t>
      </w:r>
      <w:r w:rsidR="00A56187">
        <w:t xml:space="preserve">extreeme range </w:t>
      </w:r>
      <w:r w:rsidR="0084070A">
        <w:t xml:space="preserve">distance assuming they started at the maximum distance only allowing a vessel to fire twice on the target before they were right on top of each other giving too much of a benefit to torpedo attacks. </w:t>
      </w:r>
      <w:r w:rsidR="00EF0EEC">
        <w:t xml:space="preserve"> Note though that a ship couldn’t fire its secondary/tertiary armament at a destroyer that often as the range of those guns is considerably less than 28000 yards.  Umpires are free to reduce this speed (1cm=1kn) if they wish but it will adversely affect destroyers on a torpedo attack.</w:t>
      </w:r>
    </w:p>
    <w:p w:rsidR="004A3E1A" w:rsidRDefault="004A3E1A"/>
    <w:p w:rsidR="004A3E1A" w:rsidRDefault="004A3E1A">
      <w:r>
        <w:t>The maximum distance that each vessel can move is recorded on the Vessel Record.  It is not necessary to move this maximum distance every move.</w:t>
      </w:r>
    </w:p>
    <w:p w:rsidR="004A3E1A" w:rsidRDefault="004A3E1A"/>
    <w:p w:rsidR="004A3E1A" w:rsidRDefault="004A3E1A">
      <w:r>
        <w:t xml:space="preserve">The maximum distance </w:t>
      </w:r>
      <w:r w:rsidR="00A56187">
        <w:t xml:space="preserve">that a vessel can travel </w:t>
      </w:r>
      <w:r>
        <w:t>is reduced when a vessel takes damage as per the Vessel Record.</w:t>
      </w:r>
    </w:p>
    <w:p w:rsidR="004A3E1A" w:rsidRDefault="004A3E1A"/>
    <w:p w:rsidR="004A3E1A" w:rsidRDefault="00D854E9">
      <w:r>
        <w:t>Battlewagon</w:t>
      </w:r>
      <w:r w:rsidR="004A3E1A">
        <w:t>s</w:t>
      </w:r>
      <w:r>
        <w:t>, Carriers and Merchantmen</w:t>
      </w:r>
      <w:r w:rsidR="004A3E1A">
        <w:t xml:space="preserve"> may accelerate at </w:t>
      </w:r>
      <w:r>
        <w:t>3</w:t>
      </w:r>
      <w:r w:rsidR="004A3E1A">
        <w:t xml:space="preserve"> Knots </w:t>
      </w:r>
      <w:r>
        <w:t xml:space="preserve">per move and decelerate by 6 Knots </w:t>
      </w:r>
      <w:r w:rsidR="004A3E1A">
        <w:t>per move.</w:t>
      </w:r>
      <w:r>
        <w:t xml:space="preserve">  Cruisers and Destroyers may accelerate by 6 Knots per move and decelerate by 9 Knots.</w:t>
      </w:r>
    </w:p>
    <w:p w:rsidR="00D854E9" w:rsidRDefault="00D854E9"/>
    <w:p w:rsidR="004A3E1A" w:rsidRDefault="004A3E1A">
      <w:r>
        <w:t>If it matters, assume a move is 5 minutes.</w:t>
      </w:r>
      <w:r w:rsidR="00D854E9">
        <w:t xml:space="preserve">  Vessels carry enough ammunition to fire all of their guns for a maximum of 1 hour</w:t>
      </w:r>
      <w:r w:rsidR="00EC09B2">
        <w:t xml:space="preserve"> and fifteen minutes</w:t>
      </w:r>
      <w:r w:rsidR="00D854E9">
        <w:t xml:space="preserve"> (1</w:t>
      </w:r>
      <w:r w:rsidR="00EC09B2">
        <w:t>5</w:t>
      </w:r>
      <w:r w:rsidR="00D854E9">
        <w:t xml:space="preserve"> moves) continuously, but may fire, take a break then fire again, etc.</w:t>
      </w:r>
    </w:p>
    <w:p w:rsidR="00D501B9" w:rsidRDefault="00D501B9"/>
    <w:p w:rsidR="00D501B9" w:rsidRDefault="00D501B9">
      <w:r>
        <w:t xml:space="preserve">If using 1:6000 scale models, fix these to a base that is 60 mm long to represent the distance that the ship occupies.  Ideally cut a point at the bow and stern that is at 45 degrees and use the point at the bow for measurement purposes.  When laying the models out the bases can be placed adjacent to each other, point to point, and when the ships turn they can be pivoted from the bow before moving.  The angle will allow bases to be placed adjacent to each other when two of them are at 45 degrees to each other and possible help the angle change when one turns.  Destroyers and smaller could possibly be placed on 30 mm bases as </w:t>
      </w:r>
      <w:r w:rsidR="00053EE5">
        <w:t>they are more manoueverable than</w:t>
      </w:r>
      <w:r>
        <w:t xml:space="preserve"> </w:t>
      </w:r>
      <w:r>
        <w:lastRenderedPageBreak/>
        <w:t xml:space="preserve">larger ships and less likely to collide, but I don’t think that was common practice.  Generally ships would have 2000 yards between them (I believe, it might be 2000 feet) but this </w:t>
      </w:r>
      <w:r w:rsidR="00053EE5">
        <w:t xml:space="preserve">base </w:t>
      </w:r>
      <w:r>
        <w:t xml:space="preserve">allows for that distance from bow to bow rather than stern to bow.  The otherwise empty rear of the base could be used to record details of the ship, eg a code (B05), </w:t>
      </w:r>
      <w:r w:rsidR="00385D17">
        <w:t>speed (27kt), guns (8SM) and more if room.  If there is insufficient space of course the info could be recorded on the underside of the base but at least the code should be added so that the owner and opponent know which ship they are talking about.</w:t>
      </w:r>
    </w:p>
    <w:p w:rsidR="004A3E1A" w:rsidRDefault="004A3E1A"/>
    <w:p w:rsidR="004A3E1A" w:rsidRDefault="004A3E1A"/>
    <w:p w:rsidR="004A3E1A" w:rsidRDefault="004A3E1A" w:rsidP="00835DD0">
      <w:pPr>
        <w:pStyle w:val="Heading1"/>
      </w:pPr>
      <w:r>
        <w:t>Sequence of Play</w:t>
      </w:r>
    </w:p>
    <w:p w:rsidR="004A3E1A" w:rsidRDefault="004A3E1A"/>
    <w:p w:rsidR="004A3E1A" w:rsidRDefault="004A3E1A">
      <w:pPr>
        <w:numPr>
          <w:ilvl w:val="0"/>
          <w:numId w:val="3"/>
        </w:numPr>
        <w:tabs>
          <w:tab w:val="clear" w:pos="360"/>
        </w:tabs>
        <w:ind w:left="1134"/>
      </w:pPr>
      <w:r>
        <w:t>Launch Torpedo Attacks as per Section 12.</w:t>
      </w:r>
    </w:p>
    <w:p w:rsidR="004A3E1A" w:rsidRDefault="004A3E1A">
      <w:pPr>
        <w:numPr>
          <w:ilvl w:val="0"/>
          <w:numId w:val="3"/>
        </w:numPr>
        <w:tabs>
          <w:tab w:val="clear" w:pos="360"/>
        </w:tabs>
        <w:ind w:left="1134"/>
      </w:pPr>
      <w:r>
        <w:t>Move vessels</w:t>
      </w:r>
      <w:r w:rsidR="00573698">
        <w:t>, aircraft</w:t>
      </w:r>
      <w:r>
        <w:t xml:space="preserve"> </w:t>
      </w:r>
      <w:r w:rsidR="00573698">
        <w:t xml:space="preserve">and torpedoes XXXX </w:t>
      </w:r>
      <w:r>
        <w:t xml:space="preserve">up to their current maximum move distance.  Note, </w:t>
      </w:r>
      <w:r w:rsidR="0055728C">
        <w:t xml:space="preserve">divisions and </w:t>
      </w:r>
      <w:r>
        <w:t xml:space="preserve">squadrons should keep in formation unless changing formation, ie Line Ahead, Line Abreast or En Echelon.  The lead vessel of a formation may turn according to </w:t>
      </w:r>
      <w:r>
        <w:rPr>
          <w:i/>
        </w:rPr>
        <w:t xml:space="preserve">Table 1 - Turning </w:t>
      </w:r>
      <w:r w:rsidR="00D524B6">
        <w:rPr>
          <w:i/>
        </w:rPr>
        <w:t>Rate</w:t>
      </w:r>
      <w:r>
        <w:rPr>
          <w:i/>
        </w:rPr>
        <w:t>s</w:t>
      </w:r>
      <w:r>
        <w:t xml:space="preserve"> at </w:t>
      </w:r>
      <w:r w:rsidR="00D524B6">
        <w:t>any point in</w:t>
      </w:r>
      <w:r>
        <w:t xml:space="preserve"> the move.  All </w:t>
      </w:r>
      <w:r w:rsidR="00D524B6">
        <w:t xml:space="preserve">the </w:t>
      </w:r>
      <w:r>
        <w:t xml:space="preserve">following ships </w:t>
      </w:r>
      <w:r w:rsidR="00D524B6">
        <w:t xml:space="preserve">in the formation </w:t>
      </w:r>
      <w:r>
        <w:t>will either turn simultaneously when changing formation, or they will move to the point where the lead ship turned and there turn exactly as the lead ship did.  When changing formation such as to turn from Line Ahead to En Echelon, all ships turn 45 degrees, to turn from Line Ahead to Line Abreast, all ships turn 90 degrees (possible as two lots of 45 degrees</w:t>
      </w:r>
      <w:r w:rsidR="00573698">
        <w:t xml:space="preserve"> over two moves</w:t>
      </w:r>
      <w:r>
        <w:t>), etc.</w:t>
      </w:r>
      <w:r w:rsidR="0055728C">
        <w:t xml:space="preserve">  Note</w:t>
      </w:r>
      <w:proofErr w:type="gramStart"/>
      <w:r w:rsidR="0055728C">
        <w:t>,</w:t>
      </w:r>
      <w:proofErr w:type="gramEnd"/>
      <w:r w:rsidR="0055728C">
        <w:t xml:space="preserve"> turns require a vessel to move a certain distance in a straight line before they turn again.  The lead ship may turn before moving in the first move, the other ships in the formation will turn as ordered.</w:t>
      </w:r>
      <w:r w:rsidR="00666877">
        <w:t xml:space="preserve">  Mark the point where the lead ship turned so that other ships may follow at the same point.</w:t>
      </w:r>
    </w:p>
    <w:p w:rsidR="004A3E1A" w:rsidRDefault="004A3E1A">
      <w:pPr>
        <w:numPr>
          <w:ilvl w:val="0"/>
          <w:numId w:val="3"/>
        </w:numPr>
        <w:tabs>
          <w:tab w:val="clear" w:pos="360"/>
        </w:tabs>
        <w:ind w:left="1134"/>
      </w:pPr>
      <w:r>
        <w:t>Fire guns from all ships that are in range according to sections 7 to 11.</w:t>
      </w:r>
    </w:p>
    <w:p w:rsidR="00AE4FC5" w:rsidRDefault="00AE4FC5" w:rsidP="00AE4FC5">
      <w:r>
        <w:t xml:space="preserve">As an example of turning, a Dreadnought sized ship (HZ) would have to move forward </w:t>
      </w:r>
      <w:r w:rsidR="0055728C">
        <w:t>1</w:t>
      </w:r>
      <w:r>
        <w:t>5cm before it could turn a second time.  A</w:t>
      </w:r>
      <w:r w:rsidR="00F976C5">
        <w:t xml:space="preserve"> 30 knot BC</w:t>
      </w:r>
      <w:r>
        <w:t xml:space="preserve"> could turn at the start of a move, travel </w:t>
      </w:r>
      <w:r w:rsidR="0055728C">
        <w:t>1</w:t>
      </w:r>
      <w:r>
        <w:t>5cm and then turn again at the end of the move before firing at the very end of the move.</w:t>
      </w:r>
      <w:r w:rsidR="0055728C">
        <w:t xml:space="preserve">  They could then turn again at the beginning of the next move (a vessel must have at least one cm of movement left after it turns)</w:t>
      </w:r>
      <w:r w:rsidR="00974901">
        <w:t xml:space="preserve"> XXXX check these distances.</w:t>
      </w:r>
    </w:p>
    <w:p w:rsidR="004A3E1A" w:rsidRDefault="004A3E1A"/>
    <w:p w:rsidR="004A3E1A" w:rsidRDefault="004A3E1A" w:rsidP="00835DD0">
      <w:pPr>
        <w:pStyle w:val="Heading1"/>
      </w:pPr>
      <w:r>
        <w:t>Dice Types Used</w:t>
      </w:r>
    </w:p>
    <w:p w:rsidR="004A3E1A" w:rsidRDefault="004A3E1A"/>
    <w:p w:rsidR="004A3E1A" w:rsidRDefault="004A3E1A">
      <w:r>
        <w:t>All dice used in this game are D10’s, ie ten sided dice.  If you have only D20’s then only use the unit’s digit on the dice and ignore the leading 10 if appropriate.  For all dice rolls, if a 0 (or 10) is rolled then count this as a value of 10 and roll the dice again (or roll another dice) – this technique is called “Exploding 10’s”</w:t>
      </w:r>
      <w:r w:rsidR="00573698">
        <w:t>, shortened to epd10</w:t>
      </w:r>
      <w:r w:rsidR="00BE571D">
        <w:t xml:space="preserve"> XXXX or exp?</w:t>
      </w:r>
      <w:r w:rsidR="00573698">
        <w:t xml:space="preserve"> </w:t>
      </w:r>
      <w:proofErr w:type="gramStart"/>
      <w:r w:rsidR="00573698">
        <w:t>in</w:t>
      </w:r>
      <w:proofErr w:type="gramEnd"/>
      <w:r w:rsidR="00573698">
        <w:t xml:space="preserve"> these rules</w:t>
      </w:r>
      <w:r>
        <w:t xml:space="preserve">.  If a further 10 is rolled then roll the dice again until a number other than 10 is rolled, keeping all ten’s rolled.  All dice values are added together, including </w:t>
      </w:r>
      <w:r w:rsidR="00573698">
        <w:t xml:space="preserve">all </w:t>
      </w:r>
      <w:r>
        <w:t>the 10’s rolled.</w:t>
      </w:r>
    </w:p>
    <w:p w:rsidR="004A3E1A" w:rsidRDefault="004A3E1A"/>
    <w:p w:rsidR="004A3E1A" w:rsidRDefault="004A3E1A">
      <w:r>
        <w:t>For example, if three dice are rolled and result in 10, 5, 3 and the re-roll of the 10 gave 2, then the total value is 20.</w:t>
      </w:r>
    </w:p>
    <w:p w:rsidR="004A3E1A" w:rsidRDefault="004A3E1A"/>
    <w:p w:rsidR="004A3E1A" w:rsidRDefault="004A3E1A">
      <w:r>
        <w:t xml:space="preserve">Dice are rolled to equal or beat a Target Number assigned from various situations.  Target Number is abbreviated to TN throughout this document.  For example the TN to hit a Battleship travelling </w:t>
      </w:r>
      <w:r w:rsidR="00D854E9">
        <w:t>at</w:t>
      </w:r>
      <w:r w:rsidR="00964628">
        <w:t xml:space="preserve"> 27 knots (the equivalent of 27</w:t>
      </w:r>
      <w:r>
        <w:t xml:space="preserve"> cm per move) at extreme range is 25 (from </w:t>
      </w:r>
      <w:r>
        <w:rPr>
          <w:i/>
        </w:rPr>
        <w:t>Table 4 - Base Target Number</w:t>
      </w:r>
      <w:r>
        <w:t xml:space="preserve"> </w:t>
      </w:r>
      <w:r>
        <w:rPr>
          <w:i/>
        </w:rPr>
        <w:t>depending on Range and Speed</w:t>
      </w:r>
      <w:r>
        <w:t xml:space="preserve">).  Note however, that if this is the first time that the vessel has fired on that target then they will have to add 5 to the TN (from </w:t>
      </w:r>
      <w:r>
        <w:rPr>
          <w:i/>
        </w:rPr>
        <w:t>Table 5 –TN Mods</w:t>
      </w:r>
      <w:r>
        <w:t xml:space="preserve"> </w:t>
      </w:r>
      <w:r>
        <w:rPr>
          <w:i/>
        </w:rPr>
        <w:t>caused by Increasing Accuracy over Time</w:t>
      </w:r>
      <w:r>
        <w:t xml:space="preserve">), making 30 in total.  See section 7 – Calculating TNs.  Note </w:t>
      </w:r>
      <w:r>
        <w:rPr>
          <w:i/>
        </w:rPr>
        <w:t>Table 6 - Adjustments for Size</w:t>
      </w:r>
      <w:r>
        <w:t xml:space="preserve"> shows no adjustment for </w:t>
      </w:r>
      <w:r w:rsidR="00743EBD">
        <w:t xml:space="preserve">the target being the </w:t>
      </w:r>
      <w:r>
        <w:t>size for a battleship.</w:t>
      </w:r>
    </w:p>
    <w:p w:rsidR="004A3E1A" w:rsidRDefault="004A3E1A"/>
    <w:p w:rsidR="004A3E1A" w:rsidRDefault="004A3E1A">
      <w:r>
        <w:t xml:space="preserve">Note, if the firer has Radar Fire Control, </w:t>
      </w:r>
      <w:proofErr w:type="gramStart"/>
      <w:r>
        <w:t>then</w:t>
      </w:r>
      <w:proofErr w:type="gramEnd"/>
      <w:r>
        <w:t xml:space="preserve"> use </w:t>
      </w:r>
      <w:r>
        <w:rPr>
          <w:i/>
        </w:rPr>
        <w:t xml:space="preserve">Table 11 - TN Mods caused by Increasing Accuracy over Time RADAR FIRE CONTROL only </w:t>
      </w:r>
      <w:r>
        <w:t>instead of Table 5</w:t>
      </w:r>
      <w:r>
        <w:rPr>
          <w:i/>
        </w:rPr>
        <w:t xml:space="preserve"> </w:t>
      </w:r>
      <w:r>
        <w:t xml:space="preserve">and note that there are no TN mods associated with this for Smoke.  The player will have to determine what type the Radar is based on their knowledge of the vessel and time period.  The early radars will be Type 1 for </w:t>
      </w:r>
      <w:r>
        <w:lastRenderedPageBreak/>
        <w:t>example, those used at the Battle of North Cape might be considered to be Type 2 and very late 1945 allied radars might be Type 3 – the Japanese had deployed Type 1 Radar Fire Control by early 1945 and may have improved on that later.</w:t>
      </w:r>
      <w:r w:rsidR="00743EBD">
        <w:t xml:space="preserve">  You could assume the deployment date to be </w:t>
      </w:r>
      <w:proofErr w:type="gramStart"/>
      <w:r w:rsidR="00743EBD">
        <w:t>Mid</w:t>
      </w:r>
      <w:proofErr w:type="gramEnd"/>
      <w:r w:rsidR="00743EBD">
        <w:t xml:space="preserve"> 1943 for Type 1, Mid 1944 for Type 2 and Mid 1945 for Type 3 if you didn’t have any other information.</w:t>
      </w:r>
    </w:p>
    <w:p w:rsidR="004A3E1A" w:rsidRDefault="004A3E1A"/>
    <w:p w:rsidR="004A3E1A" w:rsidRDefault="004A3E1A">
      <w:r>
        <w:rPr>
          <w:b/>
        </w:rPr>
        <w:t>Optional</w:t>
      </w:r>
      <w:r>
        <w:t>: Whenever a vessel carrying Radar receives their first damage into any damage block other than the first then roll to see if the Radar breaks down or is destroyed, looking at the last three columns in Table 11.</w:t>
      </w:r>
    </w:p>
    <w:p w:rsidR="004A3E1A" w:rsidRDefault="004A3E1A"/>
    <w:p w:rsidR="004A3E1A" w:rsidRDefault="004A3E1A">
      <w:r>
        <w:t xml:space="preserve">Note also that the Germans appear to have employed a very accurate Sound Ranging system on Prinz Eugen at the time she accompanied Bismarck, she was allegedly able to detect a KGV class ship with Hood long before they came into sight but didn’t recognise the propeller characteristics – they were not aware that PoW was commissioned.  </w:t>
      </w:r>
    </w:p>
    <w:p w:rsidR="004A3E1A" w:rsidRDefault="004A3E1A"/>
    <w:p w:rsidR="004A3E1A" w:rsidRDefault="004A3E1A">
      <w:r>
        <w:t xml:space="preserve">It is possible that this system could have been used to track the fall of shot as well, if you feel that this is so, then treat it as a Type 1 Radar with a 1 in 10 Breakdown chance.  I </w:t>
      </w:r>
      <w:r w:rsidR="00743EBD">
        <w:t>do not believe that</w:t>
      </w:r>
      <w:r>
        <w:t xml:space="preserve"> Bismarck was fitted with the same equipment.</w:t>
      </w:r>
      <w:r w:rsidR="00743EBD">
        <w:t xml:space="preserve">  It is possible that this equipment formed the basis for the more modern SONAR</w:t>
      </w:r>
      <w:r w:rsidR="00573698">
        <w:t xml:space="preserve"> post war once the data for the design had been captured</w:t>
      </w:r>
      <w:r w:rsidR="00743EBD">
        <w:t>.</w:t>
      </w:r>
    </w:p>
    <w:p w:rsidR="004A3E1A" w:rsidRDefault="004A3E1A"/>
    <w:p w:rsidR="004A3E1A" w:rsidRDefault="004A3E1A" w:rsidP="00835DD0">
      <w:pPr>
        <w:pStyle w:val="Heading1"/>
      </w:pPr>
      <w:r>
        <w:t>Number of Dice Rolled</w:t>
      </w:r>
    </w:p>
    <w:p w:rsidR="004A3E1A" w:rsidRDefault="004A3E1A"/>
    <w:p w:rsidR="004A3E1A" w:rsidRDefault="004A3E1A">
      <w:r>
        <w:t xml:space="preserve">The number of dice rolled for each attack is determined by the number of guns or torpedoes bearing on the target.  See </w:t>
      </w:r>
      <w:r>
        <w:rPr>
          <w:i/>
        </w:rPr>
        <w:t>Table 2 - Number of Guns</w:t>
      </w:r>
      <w:r>
        <w:t xml:space="preserve">.  The number of guns bearing is on the Vessel Record, the first number is the number of guns that can fire at a target forward of a line drawn 45 degrees from the bow of the vessel.  The second number is for those guns that can only bear between this line and one drawn 45 degrees from the stern, and the third number is for those guns that can only bear aft of the last line.  For example Bretagne would be 4/10/4, and Leipzig would be 3/9/6.  </w:t>
      </w:r>
    </w:p>
    <w:p w:rsidR="004A3E1A" w:rsidRDefault="004A3E1A"/>
    <w:p w:rsidR="004A3E1A" w:rsidRDefault="004A3E1A">
      <w:r>
        <w:t xml:space="preserve">All vessels </w:t>
      </w:r>
      <w:r w:rsidR="00743EBD">
        <w:t xml:space="preserve">of Cruiser size and larger </w:t>
      </w:r>
      <w:r>
        <w:t xml:space="preserve">have two director control positions and can split each type of weapon against two targets.  </w:t>
      </w:r>
      <w:r w:rsidR="00743EBD">
        <w:t xml:space="preserve">Smaller vessels only have one unless there is evidence for more.  </w:t>
      </w:r>
      <w:r w:rsidR="00EC09B2">
        <w:t>Some Battleships for example ma</w:t>
      </w:r>
      <w:r w:rsidR="00743EBD">
        <w:t xml:space="preserve">y have carried 3 or even 4.  </w:t>
      </w:r>
      <w:r>
        <w:t xml:space="preserve">For example a vessel with a standard four twin turret layout could fire 4 guns at a target that was forward of the ship and 4 at a target that was aft of the ship (or on any other bearing other than forward).  A vessel that has a fifth centre positioned turret such as Bretagne, cannot </w:t>
      </w:r>
      <w:r w:rsidR="00BE571D">
        <w:t xml:space="preserve">use a director to </w:t>
      </w:r>
      <w:r>
        <w:t>fire that turret at a third target to one side or the other, however 6 guns could be fired at one target to the side and 4 to a target forward (or aft).</w:t>
      </w:r>
    </w:p>
    <w:p w:rsidR="004A3E1A" w:rsidRDefault="004A3E1A"/>
    <w:p w:rsidR="009E644E" w:rsidRDefault="004A3E1A">
      <w:r>
        <w:t xml:space="preserve">Gun Types that are only side mounted (eg secondary armament and Anti-Air) may fire at </w:t>
      </w:r>
      <w:r>
        <w:rPr>
          <w:b/>
        </w:rPr>
        <w:t>two</w:t>
      </w:r>
      <w:r>
        <w:t xml:space="preserve"> targets to </w:t>
      </w:r>
      <w:r>
        <w:rPr>
          <w:b/>
        </w:rPr>
        <w:t>each</w:t>
      </w:r>
      <w:r>
        <w:t xml:space="preserve"> side, but if firing at a target to the front, or rear, of the vessel, then reduce this pro-rata.  For example a vessel carrying 10 anti air guns could fire at an air group attacking 45 degrees off the port bow, one to the port beam, one to the starboard beam and one astern</w:t>
      </w:r>
      <w:r w:rsidR="00645761">
        <w:t>, but only two of those groups could benefit from the controllers</w:t>
      </w:r>
      <w:r>
        <w:t>.</w:t>
      </w:r>
      <w:r w:rsidR="0081422E">
        <w:t xml:space="preserve">  Note this is not entirely true, some AAA had a built in local director that controlled only that one mount but I have ignored this because it is very difficult to find which ones had that facility.</w:t>
      </w:r>
    </w:p>
    <w:p w:rsidR="00EC09B2" w:rsidRDefault="00EC09B2"/>
    <w:p w:rsidR="00645761" w:rsidRDefault="00645761" w:rsidP="00645761">
      <w:r>
        <w:t>In the last case described, this would be resolved by rolling one dice against the forward (or aft) target and 2 dice against the targets to the side.  If all 10 guns were instead fired at a single target to the side of the vessel, then 4 dice would be rolled.</w:t>
      </w:r>
    </w:p>
    <w:p w:rsidR="00645761" w:rsidRDefault="00645761" w:rsidP="00645761"/>
    <w:p w:rsidR="00EC09B2" w:rsidRDefault="00EC09B2">
      <w:r>
        <w:t>If firing both the main and secondary guns in the same move they can only target a maximum of two ships unless the ship has more than two low angle directors.  If firing at attacking aircraft, most ships of Cruiser size and larger also had two High Angle Controllers (HACs), smaller ships only had one. Hence only two groups of aircraft can be engaged as well</w:t>
      </w:r>
      <w:r w:rsidR="00964628">
        <w:t xml:space="preserve"> with controllers</w:t>
      </w:r>
      <w:r>
        <w:t>.</w:t>
      </w:r>
    </w:p>
    <w:p w:rsidR="004A3E1A" w:rsidRDefault="004A3E1A"/>
    <w:p w:rsidR="004A3E1A" w:rsidRDefault="004A3E1A">
      <w:r>
        <w:lastRenderedPageBreak/>
        <w:t xml:space="preserve">Note, if there are more than 19 guns of a particular type firing at a target (this can only really happen with AA guns firing at an air group), then for every group of 5 </w:t>
      </w:r>
      <w:r w:rsidR="007E66DB">
        <w:t xml:space="preserve">XXXX </w:t>
      </w:r>
      <w:r>
        <w:t>extra guns, add one dice to the roll.  For example, if 30 guns are firing at one air group, roll 8 dice.</w:t>
      </w:r>
      <w:r w:rsidR="00573698">
        <w:t xml:space="preserve">  This can probably only happen with Semi-Automatic or Automatic DP guns which have a rate of fire of 3 and 6 times respectively of the normal DP gun of the same calibre.</w:t>
      </w:r>
    </w:p>
    <w:p w:rsidR="004A3E1A" w:rsidRDefault="004A3E1A"/>
    <w:p w:rsidR="004A3E1A" w:rsidRDefault="004A3E1A">
      <w:r>
        <w:t>Guns and Torpedoes fired from a single vessel or air group cannot be split to fire at the same target.  For example if three Swordfish were to attack a single target, they would have to roll as a group (ie 1 dice for all three aircraft).  They cannot individually attack and each roll 1 dice.</w:t>
      </w:r>
    </w:p>
    <w:p w:rsidR="00743EBD" w:rsidRPr="00743EBD" w:rsidRDefault="00743EBD">
      <w:r>
        <w:rPr>
          <w:b/>
        </w:rPr>
        <w:t>Optional:</w:t>
      </w:r>
      <w:r>
        <w:t xml:space="preserve">  To give a little more variation when firing guns not exactly divisible by 3, then subtract </w:t>
      </w:r>
      <w:r w:rsidR="00095FFE">
        <w:t>2</w:t>
      </w:r>
      <w:r>
        <w:t xml:space="preserve"> from the lowest dice rolled if there are 2 guns in the last group of “3”</w:t>
      </w:r>
      <w:r w:rsidR="00095FFE">
        <w:t xml:space="preserve"> (eg 5, 8, 14)</w:t>
      </w:r>
      <w:r>
        <w:t xml:space="preserve">, and </w:t>
      </w:r>
      <w:r w:rsidR="00095FFE">
        <w:t>4</w:t>
      </w:r>
      <w:r>
        <w:t xml:space="preserve"> if there </w:t>
      </w:r>
      <w:r w:rsidR="0014551F">
        <w:t>is only 1 gun in the last group of “3”</w:t>
      </w:r>
      <w:r w:rsidR="00095FFE">
        <w:t xml:space="preserve"> (eg 4, 7, 10)</w:t>
      </w:r>
      <w:r w:rsidR="0014551F">
        <w:t>.  Note if the lowest dice is less than the amount to be subtracted then set that dice to zero – do not reduce any of the other dice.  For example if t</w:t>
      </w:r>
      <w:r w:rsidR="00095FFE">
        <w:t>here are 10 guns then subtract 4</w:t>
      </w:r>
      <w:r w:rsidR="0014551F">
        <w:t xml:space="preserve"> from the lowest dice, if there are 8 guns then subtract </w:t>
      </w:r>
      <w:r w:rsidR="00095FFE">
        <w:t>2</w:t>
      </w:r>
      <w:r w:rsidR="0014551F">
        <w:t>.  Examples: Ten guns rolls 10, 8, 7, 5 an</w:t>
      </w:r>
      <w:r w:rsidR="00095FFE">
        <w:t>d 4 = 30 (4-4</w:t>
      </w:r>
      <w:r w:rsidR="0014551F">
        <w:t xml:space="preserve">=0), eight guns </w:t>
      </w:r>
      <w:r w:rsidR="00095FFE">
        <w:t>rolls 9, 7, 4 (the 4 becomes a 2) = 20</w:t>
      </w:r>
      <w:r w:rsidR="0014551F">
        <w:t>.</w:t>
      </w:r>
    </w:p>
    <w:p w:rsidR="004A3E1A" w:rsidRDefault="004A3E1A"/>
    <w:p w:rsidR="004A3E1A" w:rsidRDefault="004A3E1A" w:rsidP="00835DD0">
      <w:pPr>
        <w:pStyle w:val="Heading1"/>
      </w:pPr>
      <w:r>
        <w:t>Types of Guns</w:t>
      </w:r>
    </w:p>
    <w:p w:rsidR="004A3E1A" w:rsidRDefault="004A3E1A"/>
    <w:p w:rsidR="004A3E1A" w:rsidRDefault="004A3E1A">
      <w:r>
        <w:t xml:space="preserve">Guns are split into three types, Main, Secondary and Anti-Air, they are abbreviated with </w:t>
      </w:r>
      <w:proofErr w:type="gramStart"/>
      <w:r>
        <w:t>either an</w:t>
      </w:r>
      <w:proofErr w:type="gramEnd"/>
      <w:r>
        <w:t xml:space="preserve"> M, an S or an A respectively as their second letter.  Note that guns that can fire in both the Anti-Air and Anti-Ship role are designated with a D for Dual Purpose, such guns can only be fired once per move, either at a vessel or at an air group</w:t>
      </w:r>
      <w:r w:rsidR="008E6E5D">
        <w:t xml:space="preserve"> but not at both</w:t>
      </w:r>
      <w:r>
        <w:t>.</w:t>
      </w:r>
    </w:p>
    <w:p w:rsidR="004A3E1A" w:rsidRDefault="004A3E1A"/>
    <w:p w:rsidR="004A3E1A" w:rsidRDefault="004A3E1A">
      <w:r>
        <w:t>These types do not imply the designations of the guns on the ship.  For example, the Main guns on a cruiser are no larger than</w:t>
      </w:r>
      <w:r w:rsidR="006010DC">
        <w:t xml:space="preserve"> GS, the light cruisers having X</w:t>
      </w:r>
      <w:r w:rsidR="008E6E5D">
        <w:t>S or in some cases H</w:t>
      </w:r>
      <w:r>
        <w:t>S (eg the British and American AA cruisers).  Belfast for</w:t>
      </w:r>
      <w:r w:rsidR="008E6E5D">
        <w:t xml:space="preserve"> example has Mai</w:t>
      </w:r>
      <w:r w:rsidR="006010DC">
        <w:t>n guns of type X</w:t>
      </w:r>
      <w:r>
        <w:t>S (</w:t>
      </w:r>
      <w:r w:rsidR="008E6E5D">
        <w:t>6”) and Secondary guns of type M</w:t>
      </w:r>
      <w:r>
        <w:t xml:space="preserve">S (4”). </w:t>
      </w:r>
    </w:p>
    <w:p w:rsidR="004A3E1A" w:rsidRDefault="004A3E1A"/>
    <w:p w:rsidR="004A3E1A" w:rsidRDefault="004A3E1A">
      <w:r>
        <w:t>Each</w:t>
      </w:r>
      <w:r w:rsidR="003E0753">
        <w:t xml:space="preserve"> type is </w:t>
      </w:r>
      <w:r w:rsidR="00F77AF9">
        <w:t xml:space="preserve">generally </w:t>
      </w:r>
      <w:r w:rsidR="003E0753">
        <w:t>split into at most five</w:t>
      </w:r>
      <w:r>
        <w:t xml:space="preserve"> sizes, Extra</w:t>
      </w:r>
      <w:r w:rsidR="003E0753">
        <w:t xml:space="preserve">, </w:t>
      </w:r>
      <w:r>
        <w:t>Heavy</w:t>
      </w:r>
      <w:r w:rsidR="000440E4">
        <w:t>, Standard</w:t>
      </w:r>
      <w:r>
        <w:t xml:space="preserve">, Medium and Light (respectively X, </w:t>
      </w:r>
      <w:r w:rsidR="00F77AF9">
        <w:t>H</w:t>
      </w:r>
      <w:r w:rsidR="003E0753">
        <w:t xml:space="preserve">, </w:t>
      </w:r>
      <w:r w:rsidR="00F77AF9">
        <w:t>S</w:t>
      </w:r>
      <w:r>
        <w:t>, M and L).  There are also very light Anti-Air guns (less than 3”) which are designated as AAA guns.</w:t>
      </w:r>
      <w:r w:rsidR="00F77AF9">
        <w:t xml:space="preserve">  To cover really large </w:t>
      </w:r>
      <w:r w:rsidR="00CF2A58">
        <w:t xml:space="preserve">guns there are </w:t>
      </w:r>
      <w:r w:rsidR="00243429">
        <w:t>three</w:t>
      </w:r>
      <w:r w:rsidR="00CF2A58">
        <w:t xml:space="preserve"> higher (larger) levels, Collosal, Gigantic, </w:t>
      </w:r>
      <w:r w:rsidR="00243429">
        <w:t xml:space="preserve">and the largest </w:t>
      </w:r>
      <w:r w:rsidR="00CF2A58">
        <w:t xml:space="preserve">Immense (respectively CM, GM, </w:t>
      </w:r>
      <w:r w:rsidR="00243429">
        <w:t xml:space="preserve">and </w:t>
      </w:r>
      <w:r w:rsidR="00CF2A58">
        <w:t>IM).</w:t>
      </w:r>
    </w:p>
    <w:p w:rsidR="004A3E1A" w:rsidRDefault="004A3E1A"/>
    <w:p w:rsidR="004A3E1A" w:rsidRDefault="004A3E1A">
      <w:r>
        <w:t xml:space="preserve">Hence a gun marked as an XM is an </w:t>
      </w:r>
      <w:proofErr w:type="gramStart"/>
      <w:r>
        <w:t>Extra</w:t>
      </w:r>
      <w:proofErr w:type="gramEnd"/>
      <w:r>
        <w:t xml:space="preserve"> heavy Main gun, MS is a Medium Secondary gun, etc.</w:t>
      </w:r>
    </w:p>
    <w:p w:rsidR="004A3E1A" w:rsidRDefault="004A3E1A"/>
    <w:p w:rsidR="004A3E1A" w:rsidRDefault="004A3E1A">
      <w:r>
        <w:t>Torpedoes also fall into similar naming conventions, with the letter T, hence XT, HT, etc.  Note the XT and HT torpedoes are the same size (24” diameter), the difference is in the range, the XT are the Japanese Long Lance torpedoes which have considerably longer range than the other types, and greater speed</w:t>
      </w:r>
      <w:r w:rsidR="00F77AF9">
        <w:t>, HT are on HMS Nelson and possibly a few others</w:t>
      </w:r>
      <w:r>
        <w:t>.</w:t>
      </w:r>
      <w:r w:rsidR="003E0753">
        <w:t xml:space="preserve">  There are no ST torpedoes.</w:t>
      </w:r>
      <w:r w:rsidR="00F77AF9">
        <w:t xml:space="preserve">  </w:t>
      </w:r>
      <w:proofErr w:type="gramStart"/>
      <w:r w:rsidR="00F77AF9">
        <w:t>XXXX 15” TT?</w:t>
      </w:r>
      <w:proofErr w:type="gramEnd"/>
    </w:p>
    <w:p w:rsidR="004A3E1A" w:rsidRDefault="004A3E1A"/>
    <w:p w:rsidR="004A3E1A" w:rsidRDefault="004A3E1A" w:rsidP="00835DD0">
      <w:pPr>
        <w:pStyle w:val="Heading1"/>
      </w:pPr>
      <w:r>
        <w:t>Calculating TNs</w:t>
      </w:r>
    </w:p>
    <w:p w:rsidR="004A3E1A" w:rsidRDefault="004A3E1A"/>
    <w:p w:rsidR="004A3E1A" w:rsidRDefault="004A3E1A">
      <w:r>
        <w:t>The TN (or Target Number), is calculated from several sources and can be recorded each move so that if firing at the same target next move, little recalculation is necessary.</w:t>
      </w:r>
    </w:p>
    <w:p w:rsidR="004A3E1A" w:rsidRDefault="004A3E1A"/>
    <w:p w:rsidR="004A3E1A" w:rsidRDefault="004A3E1A">
      <w:r>
        <w:t xml:space="preserve">Start with </w:t>
      </w:r>
      <w:r>
        <w:rPr>
          <w:i/>
        </w:rPr>
        <w:t>Table 3 – Ranges per Weapon Type</w:t>
      </w:r>
      <w:r>
        <w:t xml:space="preserve">.  Check the range from the bow of the firer to the bow of the target and compare with the type of gun firing on this table.  Read off the range band from the left column of the table for the number that is exactly equal to or higher than the actual range.  For example, a MM gun firing at 157 cm would be considered to be at LONG range. </w:t>
      </w:r>
      <w:r w:rsidR="008E5F85">
        <w:t>XXXX check this is still true</w:t>
      </w:r>
    </w:p>
    <w:p w:rsidR="004A3E1A" w:rsidRDefault="004A3E1A"/>
    <w:p w:rsidR="004A3E1A" w:rsidRDefault="004A3E1A">
      <w:r>
        <w:t xml:space="preserve">Use the Range Band found from Table 3 on Table 4 – ask opponent for current speed of target and compare this with the range band to select the relevant TN.  In the example above of a MM </w:t>
      </w:r>
      <w:r w:rsidR="00F77AF9">
        <w:t>gun firing at 157 cm against a XXXX</w:t>
      </w:r>
      <w:r>
        <w:t xml:space="preserve"> cm per move target, the TN would be 21.</w:t>
      </w:r>
      <w:r w:rsidR="008E6E5D">
        <w:t xml:space="preserve"> XXXX</w:t>
      </w:r>
    </w:p>
    <w:p w:rsidR="004A3E1A" w:rsidRDefault="004A3E1A"/>
    <w:p w:rsidR="004A3E1A" w:rsidRDefault="004A3E1A">
      <w:r>
        <w:lastRenderedPageBreak/>
        <w:t xml:space="preserve">Add to this TN any factors that apply from </w:t>
      </w:r>
      <w:r>
        <w:rPr>
          <w:i/>
        </w:rPr>
        <w:t>Table 5 – TN Mods</w:t>
      </w:r>
      <w:r>
        <w:t xml:space="preserve"> caused by Increasing Accuracy over Time.  For example if a vessel starts to fire at a target within a new formation (usually a line of ships) when it had not fired at any target in the previous move, then apply the +5 TN </w:t>
      </w:r>
      <w:proofErr w:type="gramStart"/>
      <w:r>
        <w:t>modifier</w:t>
      </w:r>
      <w:proofErr w:type="gramEnd"/>
      <w:r>
        <w:t xml:space="preserve"> applicable to that situation.  If a ship has fired at a formation in one move, then cannot fire at it again during the next move, for example because its line of sight has been blocked, then this +5 TN modification must be re-applied once the fire is returned on the formation.</w:t>
      </w:r>
      <w:r w:rsidR="00F77AF9">
        <w:t xml:space="preserve">  XXXX why not step back one column for each </w:t>
      </w:r>
      <w:proofErr w:type="gramStart"/>
      <w:r w:rsidR="00F77AF9">
        <w:t>move</w:t>
      </w:r>
      <w:proofErr w:type="gramEnd"/>
      <w:r w:rsidR="00F77AF9">
        <w:t xml:space="preserve"> it can’t fire?</w:t>
      </w:r>
    </w:p>
    <w:p w:rsidR="00D54343" w:rsidRDefault="00D54343"/>
    <w:p w:rsidR="007E66DB" w:rsidRDefault="007E66DB">
      <w:r>
        <w:t>XXXX change paragraph below so that the largest TN applies not all of them, firing at the lead ship on turn 1 then switching to the second in line on turn two would otherwise give a greater benefit.</w:t>
      </w:r>
    </w:p>
    <w:p w:rsidR="00D54343" w:rsidRDefault="00D54343">
      <w:r>
        <w:t xml:space="preserve">If two </w:t>
      </w:r>
      <w:r w:rsidR="00F976C5">
        <w:t xml:space="preserve">or more </w:t>
      </w:r>
      <w:r>
        <w:t xml:space="preserve">lines apply on Table 5 because the firer has changed target, then </w:t>
      </w:r>
      <w:r w:rsidR="00F976C5">
        <w:t>all positive TN mods</w:t>
      </w:r>
      <w:r>
        <w:t xml:space="preserve"> will always apply which might be from </w:t>
      </w:r>
      <w:r w:rsidR="00F976C5">
        <w:t xml:space="preserve">several </w:t>
      </w:r>
      <w:r>
        <w:t>line</w:t>
      </w:r>
      <w:r w:rsidR="00F976C5">
        <w:t>s</w:t>
      </w:r>
      <w:r>
        <w:t xml:space="preserve"> on </w:t>
      </w:r>
      <w:r w:rsidR="00F976C5">
        <w:t>the same move</w:t>
      </w:r>
      <w:r>
        <w:t>.</w:t>
      </w:r>
      <w:r w:rsidR="00F976C5">
        <w:t xml:space="preserve">  If HMS Hood fires on the lead ship of a new formation then the TN Mod will be +5 for first move of firing on a new formation.  On the second move, destroyers have laid smoke so she can’t see the first two ships so switches to the third, she now has +4 for first move against a non-adjacent target but she also has +3 (for a total of +7) for the second move against the formation.</w:t>
      </w:r>
      <w:r w:rsidR="00F77AF9">
        <w:t xml:space="preserve">  XXXX not </w:t>
      </w:r>
      <w:proofErr w:type="gramStart"/>
      <w:r w:rsidR="00F77AF9">
        <w:t>right</w:t>
      </w:r>
      <w:r w:rsidR="00F976C5">
        <w:t xml:space="preserve">  On</w:t>
      </w:r>
      <w:proofErr w:type="gramEnd"/>
      <w:r w:rsidR="00F976C5">
        <w:t xml:space="preserve"> the third move smoke covers the third ship too so she switches to the 4</w:t>
      </w:r>
      <w:r w:rsidR="00F976C5" w:rsidRPr="00F976C5">
        <w:rPr>
          <w:vertAlign w:val="superscript"/>
        </w:rPr>
        <w:t>th</w:t>
      </w:r>
      <w:r w:rsidR="00F976C5">
        <w:t xml:space="preserve"> for +1 (3</w:t>
      </w:r>
      <w:r w:rsidR="00F976C5" w:rsidRPr="00F976C5">
        <w:rPr>
          <w:vertAlign w:val="superscript"/>
        </w:rPr>
        <w:t>rd</w:t>
      </w:r>
      <w:r w:rsidR="00F976C5">
        <w:t xml:space="preserve"> move against the formation) +2 (2</w:t>
      </w:r>
      <w:r w:rsidR="00F976C5" w:rsidRPr="00F976C5">
        <w:rPr>
          <w:vertAlign w:val="superscript"/>
        </w:rPr>
        <w:t>nd</w:t>
      </w:r>
      <w:r w:rsidR="00F976C5">
        <w:t xml:space="preserve"> move against a non-adjacent target) and +2 (1</w:t>
      </w:r>
      <w:r w:rsidR="00F976C5" w:rsidRPr="00F976C5">
        <w:rPr>
          <w:vertAlign w:val="superscript"/>
        </w:rPr>
        <w:t>st</w:t>
      </w:r>
      <w:r w:rsidR="00F976C5">
        <w:t xml:space="preserve"> move against an adjacent target) for a total of </w:t>
      </w:r>
      <w:r w:rsidR="00DF5BCB">
        <w:t>+5.  On the fourth move the first two TN mods are now zero so no longer apply so only the +1 for the 2</w:t>
      </w:r>
      <w:r w:rsidR="00DF5BCB" w:rsidRPr="00DF5BCB">
        <w:rPr>
          <w:vertAlign w:val="superscript"/>
        </w:rPr>
        <w:t>nd</w:t>
      </w:r>
      <w:r w:rsidR="00DF5BCB">
        <w:t xml:space="preserve"> move against an adjacent target applies unless she has to switch fire again.</w:t>
      </w:r>
    </w:p>
    <w:p w:rsidR="00766285" w:rsidRDefault="00766285"/>
    <w:p w:rsidR="000300B1" w:rsidRDefault="00766285">
      <w:r>
        <w:t>Take as an example one column lead by HMS Hood heading straight at</w:t>
      </w:r>
      <w:r w:rsidR="00C857D6">
        <w:t xml:space="preserve"> an enemy column </w:t>
      </w:r>
      <w:r w:rsidR="00F77AF9">
        <w:t>at 27  knots</w:t>
      </w:r>
      <w:r>
        <w:t xml:space="preserve"> (still speeding up to max), she reaches extreeme range and opens fire, the enemy is already traveling at maximum speed of 21 knots.  Hood’s TN is 22 for firing at </w:t>
      </w:r>
      <w:r w:rsidR="002573C0">
        <w:t xml:space="preserve">a </w:t>
      </w:r>
      <w:r w:rsidR="00F77AF9">
        <w:t>XXXX</w:t>
      </w:r>
      <w:r w:rsidR="002573C0">
        <w:t>cm target at extre</w:t>
      </w:r>
      <w:bookmarkStart w:id="0" w:name="_GoBack"/>
      <w:bookmarkEnd w:id="0"/>
      <w:del w:id="1" w:author="Clive" w:date="2021-06-23T23:52:00Z">
        <w:r w:rsidR="002573C0" w:rsidDel="00E71EA0">
          <w:delText>e</w:delText>
        </w:r>
      </w:del>
      <w:r w:rsidR="002573C0">
        <w:t>me range + 5 for firing at a new formation – 5 for being across the enemies T = 22 which with only 4 guns (2 dice) this is going to be hard</w:t>
      </w:r>
      <w:r w:rsidR="00484DE2">
        <w:t>.  Having said that Hood is not under fire on the first move – she probably will be on the second move but will not have her T crossed as she is at 45 degrees to the firer, so should have a further 5 subtracted giving 17 as the TN for that first move</w:t>
      </w:r>
      <w:r w:rsidR="002573C0">
        <w:t xml:space="preserve">.  On the second move Hood turns to Port to open up the A arcs, speeds up to 30 knots and switches fire to the second ship in line as </w:t>
      </w:r>
      <w:r w:rsidR="008F6786">
        <w:t xml:space="preserve">HMS </w:t>
      </w:r>
      <w:r w:rsidR="002573C0">
        <w:t xml:space="preserve">Nelson is within range of the first ship.  The TN for the second move is </w:t>
      </w:r>
      <w:r w:rsidR="002F2952">
        <w:t>22 + 3 (2</w:t>
      </w:r>
      <w:r w:rsidR="002F2952" w:rsidRPr="002F2952">
        <w:rPr>
          <w:vertAlign w:val="superscript"/>
        </w:rPr>
        <w:t>nd</w:t>
      </w:r>
      <w:r w:rsidR="008F6786">
        <w:t xml:space="preserve"> move)</w:t>
      </w:r>
      <w:r w:rsidR="00D54343">
        <w:t xml:space="preserve"> +</w:t>
      </w:r>
      <w:r w:rsidR="002F2952">
        <w:t xml:space="preserve"> 2 (firing at adjacent vessel)</w:t>
      </w:r>
      <w:r w:rsidR="00D54343">
        <w:t xml:space="preserve"> </w:t>
      </w:r>
      <w:r w:rsidR="002F2952">
        <w:t xml:space="preserve">– 5 </w:t>
      </w:r>
      <w:r w:rsidR="008F6786">
        <w:t>across T = 22</w:t>
      </w:r>
      <w:r w:rsidR="002F2952">
        <w:t xml:space="preserve"> </w:t>
      </w:r>
      <w:r w:rsidR="000300B1">
        <w:t>but now 8 guns firing, and Nelson has 22 on her first move of firing with 6 guns firing</w:t>
      </w:r>
      <w:r w:rsidR="006928AF">
        <w:t>, though again will probably not be under fire</w:t>
      </w:r>
      <w:r w:rsidR="000300B1">
        <w:t>.  On the third move Hood has 22 + 1 (third move</w:t>
      </w:r>
      <w:r w:rsidR="00820EC6">
        <w:t xml:space="preserve"> of firing at the formation</w:t>
      </w:r>
      <w:r w:rsidR="00D54343">
        <w:t>) +</w:t>
      </w:r>
      <w:r w:rsidR="000300B1">
        <w:t>0 (2</w:t>
      </w:r>
      <w:r w:rsidR="000300B1" w:rsidRPr="000300B1">
        <w:rPr>
          <w:vertAlign w:val="superscript"/>
        </w:rPr>
        <w:t>nd</w:t>
      </w:r>
      <w:r w:rsidR="000300B1">
        <w:t xml:space="preserve"> move against 2</w:t>
      </w:r>
      <w:r w:rsidR="000300B1" w:rsidRPr="000300B1">
        <w:rPr>
          <w:vertAlign w:val="superscript"/>
        </w:rPr>
        <w:t>nd</w:t>
      </w:r>
      <w:r w:rsidR="000300B1">
        <w:t xml:space="preserve"> ship) – 5 (T) = 18 now much more likely to hit with 3 dice</w:t>
      </w:r>
      <w:r w:rsidR="008341DE">
        <w:t xml:space="preserve">, the average dice roll in my system is just over 6.  </w:t>
      </w:r>
      <w:r w:rsidR="00820EC6">
        <w:t>On the fourth move, Hood moves into Long Range and has a TN of 18</w:t>
      </w:r>
      <w:r w:rsidR="008F6786">
        <w:t>, the</w:t>
      </w:r>
      <w:r w:rsidR="00820EC6">
        <w:t xml:space="preserve"> + 0 (fourth move against formation</w:t>
      </w:r>
      <w:r w:rsidR="008F6786">
        <w:t xml:space="preserve"> no longer applies)</w:t>
      </w:r>
      <w:r w:rsidR="00D54343">
        <w:t xml:space="preserve"> </w:t>
      </w:r>
      <w:r w:rsidR="00820EC6">
        <w:t>–1 (3</w:t>
      </w:r>
      <w:r w:rsidR="00820EC6" w:rsidRPr="00820EC6">
        <w:rPr>
          <w:vertAlign w:val="superscript"/>
        </w:rPr>
        <w:t>rd</w:t>
      </w:r>
      <w:r w:rsidR="00820EC6">
        <w:t xml:space="preserve"> move against 2</w:t>
      </w:r>
      <w:r w:rsidR="00820EC6" w:rsidRPr="00820EC6">
        <w:rPr>
          <w:vertAlign w:val="superscript"/>
        </w:rPr>
        <w:t>nd</w:t>
      </w:r>
      <w:r w:rsidR="00820EC6">
        <w:t xml:space="preserve"> ship)</w:t>
      </w:r>
      <w:r w:rsidR="00D54343">
        <w:t xml:space="preserve"> </w:t>
      </w:r>
      <w:r w:rsidR="00820EC6">
        <w:t xml:space="preserve">– 5 </w:t>
      </w:r>
      <w:r w:rsidR="009F511E">
        <w:t>(T) = 1</w:t>
      </w:r>
      <w:r w:rsidR="008F6786">
        <w:t>2</w:t>
      </w:r>
      <w:r w:rsidR="00820EC6">
        <w:t xml:space="preserve">, now likely to get many hits with Nelson having 22 + </w:t>
      </w:r>
      <w:r w:rsidR="001E5BA5">
        <w:t>1 (3</w:t>
      </w:r>
      <w:r w:rsidR="001E5BA5" w:rsidRPr="001E5BA5">
        <w:rPr>
          <w:vertAlign w:val="superscript"/>
        </w:rPr>
        <w:t>rd</w:t>
      </w:r>
      <w:r w:rsidR="001E5BA5">
        <w:t xml:space="preserve"> move) – 5 (T) = 18 with 6</w:t>
      </w:r>
      <w:r w:rsidR="009F511E">
        <w:t xml:space="preserve"> guns</w:t>
      </w:r>
      <w:r w:rsidR="001E5BA5">
        <w:t xml:space="preserve"> as she has not reached the point where Hood turned yet</w:t>
      </w:r>
      <w:r w:rsidR="009F511E">
        <w:t xml:space="preserve"> as her maximum speed is 24 knots</w:t>
      </w:r>
      <w:r w:rsidR="001E5BA5">
        <w:t>.</w:t>
      </w:r>
    </w:p>
    <w:p w:rsidR="00664B58" w:rsidRDefault="00664B58"/>
    <w:p w:rsidR="004A3E1A" w:rsidRDefault="004A3E1A">
      <w:r>
        <w:t xml:space="preserve">If fire is switched to a target adjacent to the last target in the same formation, apply the +2 TN </w:t>
      </w:r>
      <w:proofErr w:type="gramStart"/>
      <w:r>
        <w:t>modifier</w:t>
      </w:r>
      <w:proofErr w:type="gramEnd"/>
      <w:r>
        <w:t xml:space="preserve"> for the first move of firing on that vessel.  If fire is switched to another target in the same formation that is not adjacent to the last target, then apply the +4 TN </w:t>
      </w:r>
      <w:proofErr w:type="gramStart"/>
      <w:r>
        <w:t>modifier</w:t>
      </w:r>
      <w:proofErr w:type="gramEnd"/>
      <w:r>
        <w:t xml:space="preserve"> for the first fire on that vessel</w:t>
      </w:r>
      <w:r w:rsidR="00A454C4">
        <w:t>, but n</w:t>
      </w:r>
      <w:r w:rsidR="009F511E">
        <w:t>ote the comments in the</w:t>
      </w:r>
      <w:r w:rsidR="00A454C4">
        <w:t xml:space="preserve"> </w:t>
      </w:r>
      <w:r w:rsidR="00C1062F">
        <w:t>above</w:t>
      </w:r>
      <w:r w:rsidR="009F511E">
        <w:t xml:space="preserve"> </w:t>
      </w:r>
      <w:r w:rsidR="00A454C4">
        <w:t>paragraph</w:t>
      </w:r>
      <w:r w:rsidR="00C1062F">
        <w:t>s</w:t>
      </w:r>
      <w:r w:rsidR="009F511E">
        <w:t xml:space="preserve"> on Table 5</w:t>
      </w:r>
      <w:r>
        <w:t>.</w:t>
      </w:r>
    </w:p>
    <w:p w:rsidR="004A3E1A" w:rsidRDefault="004A3E1A"/>
    <w:p w:rsidR="004A3E1A" w:rsidRDefault="004A3E1A">
      <w:r>
        <w:t xml:space="preserve">On the following moves, if fire is continued against the same target, then apply the TN from </w:t>
      </w:r>
      <w:r w:rsidR="009F511E">
        <w:rPr>
          <w:i/>
        </w:rPr>
        <w:t>Table 5</w:t>
      </w:r>
      <w:r>
        <w:rPr>
          <w:i/>
        </w:rPr>
        <w:t xml:space="preserve"> – TN Mods</w:t>
      </w:r>
      <w:r>
        <w:t xml:space="preserve"> caused by Increasing Accuracy over Time that is appropriate for the move in question.  Note there is a column on the Firing Sheet (see Section 15) to record which the current move of fire is</w:t>
      </w:r>
      <w:r w:rsidR="009F511E">
        <w:t>, if two</w:t>
      </w:r>
      <w:r w:rsidR="00C1062F">
        <w:t xml:space="preserve"> or more</w:t>
      </w:r>
      <w:r w:rsidR="009F511E">
        <w:t xml:space="preserve"> lines </w:t>
      </w:r>
      <w:r w:rsidR="00C1062F">
        <w:t>are appropriate then record all</w:t>
      </w:r>
      <w:r w:rsidR="009F511E">
        <w:t xml:space="preserve"> with a slash between them</w:t>
      </w:r>
      <w:r>
        <w:t>.  The values given for the 9</w:t>
      </w:r>
      <w:r>
        <w:rPr>
          <w:vertAlign w:val="superscript"/>
        </w:rPr>
        <w:t>th</w:t>
      </w:r>
      <w:r>
        <w:t xml:space="preserve"> Move are the best TN mod that </w:t>
      </w:r>
      <w:proofErr w:type="gramStart"/>
      <w:r>
        <w:t>applies,</w:t>
      </w:r>
      <w:proofErr w:type="gramEnd"/>
      <w:r>
        <w:t xml:space="preserve"> do not continue to subtract 1 from these figures for further moves, although you may continue to apply the –5 TN for all subsequent firings against the same target.</w:t>
      </w:r>
    </w:p>
    <w:p w:rsidR="004A3E1A" w:rsidRDefault="004A3E1A"/>
    <w:p w:rsidR="004A3E1A" w:rsidRDefault="004A3E1A">
      <w:r>
        <w:t xml:space="preserve">If the Firer has been damaged, then apply the TN modifier according to the Damage Block in </w:t>
      </w:r>
      <w:r>
        <w:rPr>
          <w:i/>
        </w:rPr>
        <w:t xml:space="preserve">Table 13 – Affect </w:t>
      </w:r>
      <w:proofErr w:type="gramStart"/>
      <w:r>
        <w:rPr>
          <w:i/>
        </w:rPr>
        <w:t>Of</w:t>
      </w:r>
      <w:proofErr w:type="gramEnd"/>
      <w:r>
        <w:rPr>
          <w:i/>
        </w:rPr>
        <w:t xml:space="preserve"> Damage Blocks</w:t>
      </w:r>
      <w:r>
        <w:t xml:space="preserve"> that has some damage marked off in it (but not for the first damage block).  See Section 14 – Vessel Records.</w:t>
      </w:r>
    </w:p>
    <w:p w:rsidR="004A3E1A" w:rsidRDefault="004A3E1A"/>
    <w:p w:rsidR="004A3E1A" w:rsidRDefault="004A3E1A">
      <w:r>
        <w:lastRenderedPageBreak/>
        <w:t xml:space="preserve">If multiple ships are firing at the same target in the same move, then for each ship that is firing add 2 to the TN to all the ships that are firing at that same target if their Gun Sizes are less than 2 bands from each other and add 1 if they are exactly 2 bands from each other.  For example one ship firing LM and </w:t>
      </w:r>
      <w:r w:rsidR="00E63A7E">
        <w:t>an</w:t>
      </w:r>
      <w:r>
        <w:t>o</w:t>
      </w:r>
      <w:r w:rsidR="00E63A7E">
        <w:t>th</w:t>
      </w:r>
      <w:r>
        <w:t>e</w:t>
      </w:r>
      <w:r w:rsidR="00174DCD">
        <w:t>r ship firing C</w:t>
      </w:r>
      <w:r>
        <w:t>S at the</w:t>
      </w:r>
      <w:r w:rsidR="00F679D5">
        <w:t xml:space="preserve"> same target would add a TN of </w:t>
      </w:r>
      <w:r w:rsidR="00E63A7E">
        <w:t>1</w:t>
      </w:r>
      <w:r w:rsidR="005112BC">
        <w:t xml:space="preserve"> for</w:t>
      </w:r>
      <w:r>
        <w:t xml:space="preserve"> both ships </w:t>
      </w:r>
      <w:r w:rsidR="00174DCD">
        <w:t>firing.  If a third ship fired X</w:t>
      </w:r>
      <w:r>
        <w:t>S guns at it, then this would add an a</w:t>
      </w:r>
      <w:r w:rsidR="00174DCD">
        <w:t>dditional 2 to the ship firing C</w:t>
      </w:r>
      <w:r>
        <w:t>S but would not affect the ship firing LM</w:t>
      </w:r>
      <w:r w:rsidR="00E63A7E">
        <w:t xml:space="preserve">, and </w:t>
      </w:r>
      <w:r w:rsidR="00174DCD">
        <w:t>would add 2 to the ship firing X</w:t>
      </w:r>
      <w:r w:rsidR="00E63A7E">
        <w:t>S</w:t>
      </w:r>
      <w:r>
        <w:t>.</w:t>
      </w:r>
      <w:r w:rsidR="005112BC">
        <w:t xml:space="preserve">  </w:t>
      </w:r>
      <w:r w:rsidR="00174DCD">
        <w:t>Note for the purposes of Bands, XS and HS are considered to be the same band – the only difference between them is that HS guns may only fire HE shells and not AP shells.</w:t>
      </w:r>
    </w:p>
    <w:p w:rsidR="004A3E1A" w:rsidRDefault="004A3E1A"/>
    <w:p w:rsidR="004A3E1A" w:rsidRDefault="004A3E1A">
      <w:r>
        <w:t>In the latter example, t</w:t>
      </w:r>
      <w:r w:rsidR="00F679D5">
        <w:t>he LM ship would have a TN of +</w:t>
      </w:r>
      <w:r w:rsidR="00B52322">
        <w:t>1 and C</w:t>
      </w:r>
      <w:r>
        <w:t xml:space="preserve">S ship would have a TN </w:t>
      </w:r>
      <w:r w:rsidR="00B52322">
        <w:t>of +3, and the XS ship would have a TN of +2</w:t>
      </w:r>
      <w:r>
        <w:t xml:space="preserve"> as it would be affected by </w:t>
      </w:r>
      <w:r w:rsidR="00B52322">
        <w:t>the CS ship only</w:t>
      </w:r>
      <w:r>
        <w:t>.</w:t>
      </w:r>
    </w:p>
    <w:p w:rsidR="004C58BB" w:rsidRDefault="004C58BB"/>
    <w:p w:rsidR="004C58BB" w:rsidRDefault="004C58BB">
      <w:r w:rsidRPr="004C58BB">
        <w:rPr>
          <w:b/>
        </w:rPr>
        <w:t>Optional:</w:t>
      </w:r>
      <w:r>
        <w:t xml:space="preserve"> If only two battlewagons are firing at a single target then the second can time their firings halfway between </w:t>
      </w:r>
      <w:r w:rsidR="0098301F">
        <w:t xml:space="preserve">those of </w:t>
      </w:r>
      <w:r>
        <w:t>the first ship – Battlewagons generally fire every 30 seconds, by pausing for 15 seconds after the first ship fires it should be easier to determine which shells are from which ship.  Note if this Option is used the second ship fires half its guns in the first round only of firing at the enemy (rounded down) and both ships suffer a +1 TN if the range is Long or greater.  If more than two Battlewagons are firing at a single target then this option cannot be used.  Guns of 10” or less generally fire every 12 seconds or faster so cannot use this option.</w:t>
      </w:r>
      <w:r w:rsidR="0098301F">
        <w:t xml:space="preserve">  Guns of 10” to 7.5” average about 4 rounds a minute, guns down to 4.5” around 6 a minute and smaller about 8 rounds a minute.  These rules take this rate of fire into account by giving the shells a greater damage number rather than increasing the number of guns firing, resulting in less hits doing more damage.</w:t>
      </w:r>
      <w:r w:rsidR="00484DE2">
        <w:t xml:space="preserve">  The five minute move gives around 10 of these super heavy shells being fired per move. </w:t>
      </w:r>
    </w:p>
    <w:p w:rsidR="004A3E1A" w:rsidRDefault="004A3E1A"/>
    <w:p w:rsidR="004A3E1A" w:rsidRDefault="004A3E1A">
      <w:r>
        <w:t xml:space="preserve">Add the appropriate modifies from </w:t>
      </w:r>
      <w:r>
        <w:rPr>
          <w:i/>
        </w:rPr>
        <w:t>Table 6 - Adjustments for Size</w:t>
      </w:r>
      <w:r>
        <w:t>, depending on the size of the target and whether inappropriate guns are being fired at smaller targets, or if the target is making smoke or is within it or is beyond it.  There is also a TN modifier if the target is end on to the firer (the firer is within 15 degrees either side of the targets bow</w:t>
      </w:r>
      <w:r w:rsidR="0029027F">
        <w:t xml:space="preserve"> or stern</w:t>
      </w:r>
      <w:r>
        <w:t>), and if the firer is not under fire this move.</w:t>
      </w:r>
    </w:p>
    <w:p w:rsidR="004A3E1A" w:rsidRDefault="004A3E1A"/>
    <w:p w:rsidR="004A3E1A" w:rsidRDefault="004A3E1A">
      <w:r>
        <w:t>All Battleships, Battlecruisers, Large Carriers and Liners have no adjustment.  Smaller ships have an adjustment.  For example a mid to large sized Destroyer has an adjustment of +4 making them particularly difficult to hit, especially at high spe</w:t>
      </w:r>
      <w:r w:rsidR="005112BC">
        <w:t>ed and long range.  A 36 Knot (</w:t>
      </w:r>
      <w:r w:rsidR="00513832">
        <w:t>3</w:t>
      </w:r>
      <w:r w:rsidR="005112BC">
        <w:t>6</w:t>
      </w:r>
      <w:r>
        <w:t xml:space="preserve"> cm movement</w:t>
      </w:r>
      <w:r w:rsidR="00E63A7E">
        <w:t xml:space="preserve"> XXXX</w:t>
      </w:r>
      <w:r>
        <w:t xml:space="preserve">) DD at Extreme Range would have a TN of 39 on the first move, 37 on the second move and 35 on the third move, etc, unless they had crossed range bands in the meantime.  This is an extremely difficult TN to make with only 3 dice, almost impossible with only 2 dice.  </w:t>
      </w:r>
      <w:r w:rsidR="00E63A7E">
        <w:t>However, a couple of hits with H</w:t>
      </w:r>
      <w:r>
        <w:t>S guns will not do it a lot of good.</w:t>
      </w:r>
    </w:p>
    <w:p w:rsidR="004A3E1A" w:rsidRDefault="004A3E1A"/>
    <w:p w:rsidR="004A3E1A" w:rsidRDefault="004A3E1A">
      <w:r>
        <w:t>In addition if the target is end-on (within 15 degrees on either side of the bow or stern) then subtract the “Crossing the T” modifier (subtract 5 from th</w:t>
      </w:r>
      <w:r w:rsidR="00E63A7E">
        <w:t>e TN) because shells are far less</w:t>
      </w:r>
      <w:r>
        <w:t xml:space="preserve"> accurate in a side to side direction than they are in a longitudinal direction.  Hence a long thin target is a lot easier to hit than a short wide one.</w:t>
      </w:r>
    </w:p>
    <w:p w:rsidR="004A3E1A" w:rsidRDefault="004A3E1A"/>
    <w:p w:rsidR="004A3E1A" w:rsidRDefault="004A3E1A" w:rsidP="00835DD0">
      <w:pPr>
        <w:pStyle w:val="Heading1"/>
      </w:pPr>
      <w:r>
        <w:t>Determining Hits</w:t>
      </w:r>
    </w:p>
    <w:p w:rsidR="004A3E1A" w:rsidRDefault="004A3E1A"/>
    <w:p w:rsidR="004A3E1A" w:rsidRDefault="004A3E1A">
      <w:r>
        <w:t>Roll the specified number of dice according to Section 3 - Number of Dice Rolled, and compare with the TN to hit.  If this TN is equalled or exceeded then at least one hit has occurred.  For every 5 by which the TN is exceeded then an additional hit occurs.  In the example above, where th</w:t>
      </w:r>
      <w:r w:rsidR="005112BC">
        <w:t>e Destroyer would be hit on a 37 on the second move, if 42</w:t>
      </w:r>
      <w:r>
        <w:t xml:space="preserve"> </w:t>
      </w:r>
      <w:proofErr w:type="gramStart"/>
      <w:r>
        <w:t>is</w:t>
      </w:r>
      <w:proofErr w:type="gramEnd"/>
      <w:r>
        <w:t xml:space="preserve"> rolled on the dice, then two hits would occur.</w:t>
      </w:r>
      <w:r w:rsidR="00B551A1">
        <w:t xml:space="preserve">  If the dice thrown is below the TN but within 5 (32 to 36</w:t>
      </w:r>
      <w:r w:rsidR="004D4B60">
        <w:t xml:space="preserve"> in the example in the previous sentence) then a Straddle occurs.  If a ship obtaining a Straddle fires at the same ship on the next contiguous following move they reduce the TN by 5 points for that move only.  If they achieve a Straddle on the following move they can again subtract 5 points on the following move.  Note a hit counts as a Straddle for these purposes as well.  A straddle means some shells in the salvo fall beyond and some fall short of the target whether any actually hit or not.</w:t>
      </w:r>
    </w:p>
    <w:p w:rsidR="004A3E1A" w:rsidRDefault="004A3E1A"/>
    <w:p w:rsidR="004A3E1A" w:rsidRDefault="004A3E1A"/>
    <w:p w:rsidR="004A3E1A" w:rsidRDefault="004A3E1A" w:rsidP="00835DD0">
      <w:pPr>
        <w:pStyle w:val="Heading1"/>
      </w:pPr>
      <w:r>
        <w:lastRenderedPageBreak/>
        <w:t xml:space="preserve">Determining if the Belt or Deck has been </w:t>
      </w:r>
      <w:proofErr w:type="gramStart"/>
      <w:r>
        <w:t>Hit</w:t>
      </w:r>
      <w:proofErr w:type="gramEnd"/>
    </w:p>
    <w:p w:rsidR="004A3E1A" w:rsidRDefault="004A3E1A"/>
    <w:p w:rsidR="004A3E1A" w:rsidRDefault="004A3E1A">
      <w:r>
        <w:t xml:space="preserve">For each hit on an armoured target, roll one dice and compare the result with the last column on the </w:t>
      </w:r>
      <w:r>
        <w:rPr>
          <w:i/>
        </w:rPr>
        <w:t>Table 4 - Base Target Number</w:t>
      </w:r>
      <w:r>
        <w:t xml:space="preserve"> </w:t>
      </w:r>
      <w:r>
        <w:rPr>
          <w:i/>
        </w:rPr>
        <w:t>depending on Range and Speed</w:t>
      </w:r>
      <w:r>
        <w:t xml:space="preserve"> cross indexed by range.  If this TN (in the table) has been equalled or exceeded then the Belt has been hit.  Otherwise the Deck has been hit.</w:t>
      </w:r>
    </w:p>
    <w:p w:rsidR="004A3E1A" w:rsidRDefault="004A3E1A"/>
    <w:p w:rsidR="004A3E1A" w:rsidRDefault="004A3E1A" w:rsidP="00835DD0">
      <w:pPr>
        <w:pStyle w:val="Heading1"/>
      </w:pPr>
      <w:r>
        <w:t>Determining if the Hits Penetrate</w:t>
      </w:r>
    </w:p>
    <w:p w:rsidR="004A3E1A" w:rsidRDefault="004A3E1A"/>
    <w:p w:rsidR="004A3E1A" w:rsidRDefault="004A3E1A">
      <w:r>
        <w:t xml:space="preserve">For each hit on an armoured target, compare the Firing Weapon Type against the Range and the part of the Armour that has been hit on </w:t>
      </w:r>
      <w:r>
        <w:rPr>
          <w:i/>
        </w:rPr>
        <w:t>Table 7 - Penetration by Gun Type against Belt or Deck Armour.</w:t>
      </w:r>
      <w:r>
        <w:t xml:space="preserve">  This will tell you the largest size of Armour than can be penetrated at that range by the shell against that type of armour.  Compare it with the appropriate Armour Value from the Vessel Record.  If the Armour that can be penetrated (from table 7) is greater than or equal to the actual armour for that location on the target, then some damage has been done.</w:t>
      </w:r>
    </w:p>
    <w:p w:rsidR="004A3E1A" w:rsidRDefault="004A3E1A"/>
    <w:p w:rsidR="004A3E1A" w:rsidRDefault="004A3E1A" w:rsidP="00835DD0">
      <w:pPr>
        <w:pStyle w:val="Heading1"/>
      </w:pPr>
      <w:r>
        <w:t>Determining the Damage Caused</w:t>
      </w:r>
    </w:p>
    <w:p w:rsidR="004A3E1A" w:rsidRDefault="004A3E1A"/>
    <w:p w:rsidR="004A3E1A" w:rsidRDefault="004A3E1A">
      <w:r>
        <w:t>Perform this step for all hits that have penetrated the appropriate armour.</w:t>
      </w:r>
    </w:p>
    <w:p w:rsidR="004A3E1A" w:rsidRDefault="004A3E1A"/>
    <w:p w:rsidR="004A3E1A" w:rsidRDefault="004A3E1A">
      <w:r>
        <w:t xml:space="preserve">If the target is unarmoured (ie has a value of 0) for the location hit, then apply the damage from the “Unarmoured” row of the </w:t>
      </w:r>
      <w:r>
        <w:rPr>
          <w:i/>
        </w:rPr>
        <w:t>Table 8 - Damage by Weapon and Armour Type</w:t>
      </w:r>
      <w:r>
        <w:t xml:space="preserve"> according to the weapon type.</w:t>
      </w:r>
    </w:p>
    <w:p w:rsidR="004A3E1A" w:rsidRDefault="004A3E1A"/>
    <w:p w:rsidR="004A3E1A" w:rsidRDefault="004A3E1A">
      <w:r>
        <w:t>For hits on the Belt, if the target is armoured and the thickness that could be penetrated is equal to or greater than twice the actual armour + 1, then the shell has passed completely through the target.  Although this will cause some damage to the target, this is not as much as it would if the armour caused the warhead to explode within the vessel.  See the effect of the 11” shells hitting Exeter at the Battle of the River Plate for example.  In this case use the Medium Armour row of Table 8.</w:t>
      </w:r>
    </w:p>
    <w:p w:rsidR="004A3E1A" w:rsidRDefault="004A3E1A"/>
    <w:p w:rsidR="004A3E1A" w:rsidRDefault="004A3E1A">
      <w:r>
        <w:t xml:space="preserve">Otherwise, use the </w:t>
      </w:r>
      <w:proofErr w:type="gramStart"/>
      <w:r>
        <w:t>Armoured</w:t>
      </w:r>
      <w:proofErr w:type="gramEnd"/>
      <w:r>
        <w:t xml:space="preserve"> row of Table 8, but note, only for those shells that have penetrated the armour.</w:t>
      </w:r>
    </w:p>
    <w:p w:rsidR="004A3E1A" w:rsidRDefault="004A3E1A"/>
    <w:p w:rsidR="005112BC" w:rsidRDefault="005112BC">
      <w:r>
        <w:t>If the shell didn’t penetrate the armour then apply the Non-Penetrating value.</w:t>
      </w:r>
    </w:p>
    <w:p w:rsidR="005112BC" w:rsidRDefault="005112BC"/>
    <w:p w:rsidR="005112BC" w:rsidRDefault="005112BC">
      <w:r>
        <w:t>Note also the difference between Armour Piercing (AP) and High Explosive (HE) shell values – ensure the correct value is used.</w:t>
      </w:r>
    </w:p>
    <w:p w:rsidR="005112BC" w:rsidRDefault="005112BC"/>
    <w:p w:rsidR="004A3E1A" w:rsidRDefault="004A3E1A">
      <w:r>
        <w:t>Add the value of all hits on each target vessel and notify the owner of that vessel who will mark off the damage on the Vessel Record.</w:t>
      </w:r>
    </w:p>
    <w:p w:rsidR="004A3E1A" w:rsidRDefault="004A3E1A"/>
    <w:p w:rsidR="004A3E1A" w:rsidRDefault="004A3E1A" w:rsidP="00835DD0">
      <w:pPr>
        <w:pStyle w:val="Heading1"/>
      </w:pPr>
      <w:r>
        <w:t>Handling Torpedoes</w:t>
      </w:r>
    </w:p>
    <w:p w:rsidR="004A3E1A" w:rsidRDefault="004A3E1A"/>
    <w:p w:rsidR="004A3E1A" w:rsidRDefault="004A3E1A">
      <w:r>
        <w:t>Torpedoes are fired at the beginning of a move before all movement, this appears to be different from most rules, but in reality there is no difference between the end of one move and the start of the next.</w:t>
      </w:r>
    </w:p>
    <w:p w:rsidR="004A3E1A" w:rsidRDefault="004A3E1A"/>
    <w:p w:rsidR="004A3E1A" w:rsidRDefault="004A3E1A">
      <w:r>
        <w:t>Torpedoes are fired as a spread with up to the maximum number that can bear on the target.  If a spread of 4 torpedoes were launched then 2 dice would be rolled</w:t>
      </w:r>
      <w:r w:rsidR="006B48E5">
        <w:t xml:space="preserve"> (possibly subtracting 4</w:t>
      </w:r>
      <w:r w:rsidR="00444386">
        <w:t xml:space="preserve"> from the lowest die)</w:t>
      </w:r>
      <w:r>
        <w:t>.</w:t>
      </w:r>
    </w:p>
    <w:p w:rsidR="004A3E1A" w:rsidRDefault="004A3E1A"/>
    <w:p w:rsidR="004A3E1A" w:rsidRDefault="004A3E1A">
      <w:r>
        <w:t>Inform the owner of the target vessel or formation (see below) that they are under Torpedo Attack and ask them what their general intentions are for that force, that is what is there approximate direction and speed for the next however many moves.  You will need this information to compute the running time of the torpedoes.</w:t>
      </w:r>
    </w:p>
    <w:p w:rsidR="004A3E1A" w:rsidRDefault="004A3E1A"/>
    <w:p w:rsidR="004A3E1A" w:rsidRDefault="004A3E1A">
      <w:r>
        <w:lastRenderedPageBreak/>
        <w:t>Torpedo attacks are handled differently depending on the range.  At Point Blank range, a torpedo spread may be targeted on a specific vessel, handle the attack as you would any gun firing.  Note, there is no need to worry about penetration, and there i</w:t>
      </w:r>
      <w:r w:rsidR="00444386">
        <w:t>s a new table depending on the bearing that</w:t>
      </w:r>
      <w:r>
        <w:t xml:space="preserve"> the torpedo was fired from relative to the target.  </w:t>
      </w:r>
    </w:p>
    <w:p w:rsidR="004A3E1A" w:rsidRDefault="004A3E1A"/>
    <w:p w:rsidR="004A3E1A" w:rsidRDefault="004A3E1A">
      <w:r>
        <w:t xml:space="preserve">At ranges greater than point blank, the torpedoes are targeted on the whole </w:t>
      </w:r>
      <w:r w:rsidR="00705123">
        <w:t xml:space="preserve">enemy </w:t>
      </w:r>
      <w:r>
        <w:t xml:space="preserve">formation.  </w:t>
      </w:r>
      <w:r w:rsidR="00705123">
        <w:t xml:space="preserve">Each ship must determine a selected target in the enemy formation before dice are rolled.  </w:t>
      </w:r>
      <w:r>
        <w:t>If the selected target vessel in the formation is missed, then an attack may be made against the two adjacent vessels at +2 TN mod and then the other vessels in the formation at a +4 TN mod, until one vessel is hit.  If the first successful target that is hit would have received more than one hit, then only one torpedo will actually hit it</w:t>
      </w:r>
      <w:r w:rsidR="00705123">
        <w:t xml:space="preserve"> – add any</w:t>
      </w:r>
      <w:r w:rsidR="007C31E7">
        <w:t xml:space="preserve"> extra torpedoes back into the number that still have to be diced for</w:t>
      </w:r>
      <w:r>
        <w:t xml:space="preserve">.  </w:t>
      </w:r>
      <w:r w:rsidR="007C31E7">
        <w:t xml:space="preserve">For example, if the second torpedo out of a batch of six to attack rolled high enough for three hits, then there are still six more torpedoes to dice for. </w:t>
      </w:r>
      <w:r>
        <w:t>I</w:t>
      </w:r>
      <w:r w:rsidR="007C31E7">
        <w:t>f</w:t>
      </w:r>
      <w:r>
        <w:t xml:space="preserve"> th</w:t>
      </w:r>
      <w:r w:rsidR="007C31E7">
        <w:t xml:space="preserve">ere are still torpedoes left to dice for then </w:t>
      </w:r>
      <w:r>
        <w:t>continue to attack other vessels in the formation that have not yet been attacked until all of the hits have been taken up or there are no more vessels to attack.</w:t>
      </w:r>
      <w:r w:rsidR="007C31E7">
        <w:t xml:space="preserve">  In this case at least two of those remaining 6 must hit a target – continue dicing until at least three hits have occurred.  Once all vessels in the division/squadron</w:t>
      </w:r>
      <w:r w:rsidR="00331076">
        <w:t xml:space="preserve"> have been attacked, if there are</w:t>
      </w:r>
      <w:r w:rsidR="007C31E7">
        <w:t xml:space="preserve"> still torpedoes left to fire then start with the original target again with no TN adjustment and continue in the same order.</w:t>
      </w:r>
    </w:p>
    <w:p w:rsidR="004A3E1A" w:rsidRDefault="004A3E1A"/>
    <w:p w:rsidR="004A3E1A" w:rsidRDefault="004A3E1A">
      <w:r>
        <w:t>Example</w:t>
      </w:r>
    </w:p>
    <w:p w:rsidR="004A3E1A" w:rsidRDefault="004A3E1A"/>
    <w:p w:rsidR="004A3E1A" w:rsidRDefault="004A3E1A">
      <w:r>
        <w:t>A formation containing four battleships is attacked by a destroyer with eight 21” torpedoes.  The destroyer commander selects the second in line to be the first vessel targeted.  This is missed, so the destroyer commander then tries to hit the first vessel in the line at +2 TN mod because it is adjacent to the original target.  This too is missed so the third in line is targeted, again at +2 because it is adjacent to the original target.  This time three hits are obtained, one hits this vessel.  At most one of the remaining two hits might hit the fourth in line.  This is targeted at +2 TN because it is adjacent to the vessel that was actually hit.  If this attack is successful then another hit occurs</w:t>
      </w:r>
      <w:proofErr w:type="gramStart"/>
      <w:r>
        <w:t>,</w:t>
      </w:r>
      <w:proofErr w:type="gramEnd"/>
      <w:r>
        <w:t xml:space="preserve"> it doesn’t matter how well the attack succeeded by, only that it has been hit.  The</w:t>
      </w:r>
      <w:r w:rsidR="007C31E7">
        <w:t>re are</w:t>
      </w:r>
      <w:r>
        <w:t xml:space="preserve"> </w:t>
      </w:r>
      <w:r w:rsidR="007C31E7">
        <w:t>still six more torpedoes to fire (including the extra 2 hits on the 3</w:t>
      </w:r>
      <w:r w:rsidR="007C31E7" w:rsidRPr="007C31E7">
        <w:rPr>
          <w:vertAlign w:val="superscript"/>
        </w:rPr>
        <w:t>rd</w:t>
      </w:r>
      <w:r w:rsidR="007C31E7">
        <w:t xml:space="preserve"> ship) and at least two of them must hit something.  </w:t>
      </w:r>
      <w:r w:rsidR="00567A9A">
        <w:t>XXXX</w:t>
      </w:r>
    </w:p>
    <w:p w:rsidR="00E96A37" w:rsidRDefault="00E96A37"/>
    <w:p w:rsidR="00E96A37" w:rsidRDefault="00E96A37">
      <w:r>
        <w:t>XXXX why can’t a ship take more than 1 hit, surely it is more sensible to have the “extra torpedoes” should hit the same ship.</w:t>
      </w:r>
    </w:p>
    <w:p w:rsidR="004A3E1A" w:rsidRDefault="004A3E1A"/>
    <w:p w:rsidR="004A3E1A" w:rsidRDefault="004A3E1A">
      <w:r>
        <w:t>So the final result is that the third and fourth vessel will have received a hit of 12 points each</w:t>
      </w:r>
      <w:r w:rsidR="00444386">
        <w:t xml:space="preserve"> XXXX</w:t>
      </w:r>
      <w:r>
        <w:t>, enough to fill one damage block and half fill the next.  This is assuming that they do not manage to outrun the torpedoes if they turned away.  The torpedoes need to hit within the next six moves or they will have avoided them, but doing so may put them in a bad tactical position.</w:t>
      </w:r>
      <w:r w:rsidR="00331076">
        <w:t xml:space="preserve">  Of course there are still at least two more hits to take into account.</w:t>
      </w:r>
    </w:p>
    <w:p w:rsidR="004A3E1A" w:rsidRDefault="004A3E1A"/>
    <w:p w:rsidR="004A3E1A" w:rsidRDefault="004A3E1A">
      <w:r>
        <w:t xml:space="preserve">For all torpedoes, whether fired at an individual vessel or a whole formation, the target is considered to be </w:t>
      </w:r>
      <w:proofErr w:type="gramStart"/>
      <w:r>
        <w:t>Armoured</w:t>
      </w:r>
      <w:proofErr w:type="gramEnd"/>
      <w:r>
        <w:t xml:space="preserve"> for the purposes of Table 8, if it has 9” or more armour.  One with less than this but more than 0” is considered to have Medium Armour.  Any vessels with 0” armour are considered to be unarmoured.</w:t>
      </w:r>
    </w:p>
    <w:p w:rsidR="004A3E1A" w:rsidRDefault="004A3E1A"/>
    <w:p w:rsidR="004A3E1A" w:rsidRDefault="004A3E1A">
      <w:r>
        <w:t xml:space="preserve">The other major difference between torpedoes and guns is that a torpedo takes a finite amount of time to reach the target.  All Long Lance (XT) torpedoes travel at 11 cm </w:t>
      </w:r>
      <w:r w:rsidR="00D121A3">
        <w:t xml:space="preserve">XXXX </w:t>
      </w:r>
      <w:r>
        <w:t>per move, all others travel at 8cm</w:t>
      </w:r>
      <w:r w:rsidR="00D121A3">
        <w:t xml:space="preserve"> XXXX</w:t>
      </w:r>
      <w:r>
        <w:t xml:space="preserve"> per move.  Compute the running time of the torpedo to reach the target.  Most commanders either turn their vessels towards or away from a torpedo attack.  If they turn towards then add the target’s speed to the torpedo’s speed and divide it into the current distance.   </w:t>
      </w:r>
    </w:p>
    <w:p w:rsidR="004A3E1A" w:rsidRDefault="004A3E1A"/>
    <w:p w:rsidR="004A3E1A" w:rsidRDefault="004A3E1A">
      <w:r>
        <w:t xml:space="preserve">If they turn away then subtract the target’s speed from the torpedo’s and divide the result into the distance, note this means that if you fire the torpedoes from behind the target you need to be very close to be able to hit them.  If they do not turn towards or away then just count the torpedo’s speed and divide that into the distance.   This will tell you how many moves are left before the </w:t>
      </w:r>
      <w:r>
        <w:lastRenderedPageBreak/>
        <w:t>torpedo will strike.  If this number of moves is greater than the total running time of the torpedo, then they will never reach and damage the target.  If they can reach the target then apply the damage at the start of the move computed (before any movement takes place).</w:t>
      </w:r>
    </w:p>
    <w:p w:rsidR="004A3E1A" w:rsidRDefault="004A3E1A"/>
    <w:p w:rsidR="004A3E1A" w:rsidRDefault="004A3E1A">
      <w:r>
        <w:t>Note the commander of a formation under torpedo attack may not change its direction from that specified when the attack was initiated until the torpedoes have reached the formation.  So if the formation was turned towards the launching vessel then they must continue to move towards the point from which the torpedoes were fired until the start of the move on which they were due to hit whether any hits have taken place or not.</w:t>
      </w:r>
    </w:p>
    <w:p w:rsidR="004A3E1A" w:rsidRDefault="004A3E1A"/>
    <w:p w:rsidR="004A3E1A" w:rsidRDefault="004A3E1A">
      <w:r>
        <w:t>Example</w:t>
      </w:r>
    </w:p>
    <w:p w:rsidR="004A3E1A" w:rsidRDefault="004A3E1A"/>
    <w:p w:rsidR="004A3E1A" w:rsidRDefault="004A3E1A">
      <w:r>
        <w:t>At the start of move number 12 a destroyer fires a spread of 8x21” torpedoes at a Battlecruiser (Repulse with a 6” belt) from the fore quarter (the ideal point from which to fire).  Repulse is travelling at</w:t>
      </w:r>
      <w:r w:rsidR="00444386">
        <w:t xml:space="preserve"> </w:t>
      </w:r>
      <w:r w:rsidR="00F40624">
        <w:t xml:space="preserve">XXXX </w:t>
      </w:r>
      <w:r w:rsidR="00444386">
        <w:t>5</w:t>
      </w:r>
      <w:r>
        <w:t xml:space="preserve">cm per move at a range of 5cm when the torpedoes are launched, ie within Point Blank range.  The commander of the Repulse opts to turn </w:t>
      </w:r>
      <w:proofErr w:type="gramStart"/>
      <w:r>
        <w:t>away,</w:t>
      </w:r>
      <w:proofErr w:type="gramEnd"/>
      <w:r>
        <w:t xml:space="preserve"> the torpedoes are o</w:t>
      </w:r>
      <w:r w:rsidR="00444386">
        <w:t xml:space="preserve">nly going to be catching up at </w:t>
      </w:r>
      <w:r w:rsidR="00F40624">
        <w:t xml:space="preserve">XXXX </w:t>
      </w:r>
      <w:r w:rsidR="00444386">
        <w:t>3</w:t>
      </w:r>
      <w:r>
        <w:t xml:space="preserve"> cm per move – the torpedoes will arrive some time during the </w:t>
      </w:r>
      <w:r w:rsidR="00444386">
        <w:t>second</w:t>
      </w:r>
      <w:r>
        <w:t xml:space="preserve"> move from</w:t>
      </w:r>
      <w:r w:rsidR="00444386">
        <w:t xml:space="preserve"> now, ie at the start of move 14</w:t>
      </w:r>
      <w:r>
        <w:t xml:space="preserve">.  </w:t>
      </w:r>
    </w:p>
    <w:p w:rsidR="004A3E1A" w:rsidRDefault="004A3E1A"/>
    <w:p w:rsidR="004A3E1A" w:rsidRDefault="004A3E1A">
      <w:r>
        <w:t>The base TN to hit Repulse is 10.  The destroyer has been peppering the Repulse for</w:t>
      </w:r>
      <w:r w:rsidR="00444386">
        <w:t xml:space="preserve"> the last three moves with her H</w:t>
      </w:r>
      <w:r>
        <w:t>S guns to gauge the range, hence the TN Mod from Table 5 is 0 (this is the 4</w:t>
      </w:r>
      <w:r>
        <w:rPr>
          <w:vertAlign w:val="superscript"/>
        </w:rPr>
        <w:t>th</w:t>
      </w:r>
      <w:r>
        <w:t xml:space="preserve"> move), </w:t>
      </w:r>
      <w:proofErr w:type="gramStart"/>
      <w:r>
        <w:t>there</w:t>
      </w:r>
      <w:proofErr w:type="gramEnd"/>
      <w:r>
        <w:t xml:space="preserve"> is no TN for Target Size or initial angle of attack.  Therefore the total TN is 10.  The destroyer commander opts to launch only one spread of 4 torpedoes and rolls two dice for the attack.  His roll is 10, 2 and rolls 4 with the re-roll of the 10, giving 16 in total for 2 hits.  </w:t>
      </w:r>
      <w:r w:rsidR="006B48E5">
        <w:t>If using the option to reduce the lowest dice if the last group of 3 is not 3 then this would only be 14 for one hit.</w:t>
      </w:r>
    </w:p>
    <w:p w:rsidR="004A3E1A" w:rsidRDefault="004A3E1A"/>
    <w:p w:rsidR="004A3E1A" w:rsidRDefault="004A3E1A">
      <w:r>
        <w:t>If the commander of the destroyer had not been peppering the Repulse with the MS fire, then the TN would have been 15, only 1 hit, although the destroyer commander may have opted to fire all eight torpedoes and roll 3 dice.  If the same dice as above were used plus a 7 for the third dice, then this would be a total of 23 for two hits.</w:t>
      </w:r>
    </w:p>
    <w:p w:rsidR="004A3E1A" w:rsidRDefault="004A3E1A"/>
    <w:p w:rsidR="004A3E1A" w:rsidRDefault="004A3E1A">
      <w:r>
        <w:t>As it is, Repulse will be hit by two 21” torpedoes at the sta</w:t>
      </w:r>
      <w:r w:rsidR="00E96A37">
        <w:t>rt of move 14</w:t>
      </w:r>
      <w:r w:rsidR="006B48E5">
        <w:t>, for a total of 90</w:t>
      </w:r>
      <w:r>
        <w:t xml:space="preserve"> points</w:t>
      </w:r>
      <w:r w:rsidR="00E00556">
        <w:t xml:space="preserve"> XXXX</w:t>
      </w:r>
      <w:r>
        <w:t xml:space="preserve"> of damage – she is considered to be Medium Armour because of her 6” belt.  This will be enough to disable her even if she is undamaged, as it will</w:t>
      </w:r>
      <w:r w:rsidR="006B48E5">
        <w:t xml:space="preserve"> cause 5 full damage blocks at 18</w:t>
      </w:r>
      <w:r>
        <w:t xml:space="preserve"> points per damag</w:t>
      </w:r>
      <w:r w:rsidR="006B48E5">
        <w:t xml:space="preserve">e block, reducing her speed to 1 cm </w:t>
      </w:r>
      <w:r w:rsidR="00D121A3">
        <w:t xml:space="preserve">XXXX </w:t>
      </w:r>
      <w:r w:rsidR="006B48E5">
        <w:t>per move and adding 8</w:t>
      </w:r>
      <w:r>
        <w:t xml:space="preserve"> to her TN to hit.  However the destroyer would have to get very close (5 cm in this case) without taking any damage to dish out this much punishment.</w:t>
      </w:r>
    </w:p>
    <w:p w:rsidR="004A3E1A" w:rsidRDefault="004A3E1A"/>
    <w:p w:rsidR="004A3E1A" w:rsidRDefault="004A3E1A" w:rsidP="00835DD0">
      <w:pPr>
        <w:pStyle w:val="Heading1"/>
      </w:pPr>
      <w:r>
        <w:t>Leadership Dice</w:t>
      </w:r>
    </w:p>
    <w:p w:rsidR="004A3E1A" w:rsidRDefault="004A3E1A"/>
    <w:p w:rsidR="004A3E1A" w:rsidRDefault="004A3E1A">
      <w:r>
        <w:t>All ships receive one Leadership Dice at the</w:t>
      </w:r>
      <w:r w:rsidR="00E00556">
        <w:t xml:space="preserve"> start of a battle, all Division</w:t>
      </w:r>
      <w:r>
        <w:t xml:space="preserve"> or Squadron Leaders receive an extra one and an overall Fleet Commander receives a third.  These can be used at any point in the game for one of the following purposes, but once it has been used for one of them it is gone and can’t be used again.  Use it wisely.  </w:t>
      </w:r>
    </w:p>
    <w:p w:rsidR="004A3E1A" w:rsidRDefault="004A3E1A"/>
    <w:p w:rsidR="004A3E1A" w:rsidRDefault="00E00556">
      <w:r>
        <w:t>A Division</w:t>
      </w:r>
      <w:r w:rsidR="004A3E1A">
        <w:t xml:space="preserve"> or Squadron commander can give one (and only one) of his Leadership Dice to a vessel under his direct command, the second is for the use of his vessel only.  A Fleet commander can give away up to two of his Leadership Dice to any vessel under his command but must keep the third for his own vessel.  Other than this no Leadership Dice can be passed to another vessel.</w:t>
      </w:r>
    </w:p>
    <w:p w:rsidR="004A3E1A" w:rsidRDefault="004A3E1A"/>
    <w:p w:rsidR="004A3E1A" w:rsidRDefault="004A3E1A">
      <w:r>
        <w:t>This dice can be used at any point for one, and only one of the following, but must be announced before the throw is made:</w:t>
      </w:r>
    </w:p>
    <w:p w:rsidR="004A3E1A" w:rsidRDefault="004A3E1A">
      <w:pPr>
        <w:numPr>
          <w:ilvl w:val="0"/>
          <w:numId w:val="2"/>
        </w:numPr>
      </w:pPr>
      <w:r>
        <w:t>Roll an extra dice for all firing from the owner’s vessel in a particular move.  This extra dice must be added before the roll is made, you cannot wait to see what the result of the roll will be before deciding to use the extra dice.</w:t>
      </w:r>
    </w:p>
    <w:p w:rsidR="004A3E1A" w:rsidRDefault="004A3E1A">
      <w:pPr>
        <w:numPr>
          <w:ilvl w:val="0"/>
          <w:numId w:val="2"/>
        </w:numPr>
      </w:pPr>
      <w:r>
        <w:t>Add 7 to the TN for your vessel to be hit for one move only from all sources.  Alternatively roll one dice (10’s explode as normal) and add the result as a TN to be hit for that move.</w:t>
      </w:r>
    </w:p>
    <w:p w:rsidR="004A3E1A" w:rsidRDefault="004A3E1A">
      <w:pPr>
        <w:numPr>
          <w:ilvl w:val="0"/>
          <w:numId w:val="2"/>
        </w:numPr>
      </w:pPr>
      <w:r>
        <w:lastRenderedPageBreak/>
        <w:t>Ignore the effects of one partially full damage band for the number of rounds equal to the roll of a single dice (10’s explode as normal).  Note however that this effect is terminated if the damage band becomes full at a later point in time and at least one point of damage is put into the next band.</w:t>
      </w:r>
      <w:r w:rsidR="00D121A3">
        <w:t xml:space="preserve"> XXXX this doesn’t seem right – there is no effect for a partially full block?</w:t>
      </w:r>
    </w:p>
    <w:p w:rsidR="00D121A3" w:rsidRDefault="00D121A3" w:rsidP="00D121A3"/>
    <w:p w:rsidR="004A3E1A" w:rsidRDefault="004A3E1A"/>
    <w:p w:rsidR="004A3E1A" w:rsidRDefault="004A3E1A" w:rsidP="00835DD0">
      <w:pPr>
        <w:pStyle w:val="Heading1"/>
      </w:pPr>
      <w:r>
        <w:br w:type="page"/>
      </w:r>
      <w:r>
        <w:lastRenderedPageBreak/>
        <w:t>Vessel Records</w:t>
      </w:r>
    </w:p>
    <w:p w:rsidR="004A3E1A" w:rsidRDefault="004A3E1A"/>
    <w:p w:rsidR="004A3E1A" w:rsidRDefault="004A3E1A">
      <w:r>
        <w:t>An example of a Vessel Record table is shown below:</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67"/>
        <w:gridCol w:w="99"/>
        <w:gridCol w:w="751"/>
        <w:gridCol w:w="284"/>
        <w:gridCol w:w="950"/>
        <w:gridCol w:w="184"/>
        <w:gridCol w:w="277"/>
        <w:gridCol w:w="558"/>
        <w:gridCol w:w="1100"/>
      </w:tblGrid>
      <w:tr w:rsidR="004A3E1A" w:rsidTr="006B48E5">
        <w:trPr>
          <w:cantSplit/>
        </w:trPr>
        <w:tc>
          <w:tcPr>
            <w:tcW w:w="2979" w:type="dxa"/>
            <w:gridSpan w:val="5"/>
          </w:tcPr>
          <w:p w:rsidR="004A3E1A" w:rsidRDefault="004A3E1A" w:rsidP="00835DD0">
            <w:r>
              <w:t>Vessel Record</w:t>
            </w:r>
          </w:p>
        </w:tc>
        <w:tc>
          <w:tcPr>
            <w:tcW w:w="3069" w:type="dxa"/>
            <w:gridSpan w:val="5"/>
          </w:tcPr>
          <w:p w:rsidR="004A3E1A" w:rsidRDefault="004A3E1A" w:rsidP="00835DD0">
            <w:r>
              <w:t>Captain</w:t>
            </w:r>
          </w:p>
        </w:tc>
      </w:tr>
      <w:tr w:rsidR="004A3E1A" w:rsidTr="006B48E5">
        <w:trPr>
          <w:cantSplit/>
        </w:trPr>
        <w:tc>
          <w:tcPr>
            <w:tcW w:w="1278" w:type="dxa"/>
          </w:tcPr>
          <w:p w:rsidR="004A3E1A" w:rsidRDefault="004A3E1A" w:rsidP="00835DD0">
            <w:pPr>
              <w:rPr>
                <w:i/>
              </w:rPr>
            </w:pPr>
            <w:r>
              <w:rPr>
                <w:i/>
              </w:rPr>
              <w:t>Type</w:t>
            </w:r>
          </w:p>
        </w:tc>
        <w:tc>
          <w:tcPr>
            <w:tcW w:w="567" w:type="dxa"/>
          </w:tcPr>
          <w:p w:rsidR="004A3E1A" w:rsidRDefault="004A3E1A" w:rsidP="00835DD0">
            <w:r>
              <w:t>BB</w:t>
            </w:r>
          </w:p>
        </w:tc>
        <w:tc>
          <w:tcPr>
            <w:tcW w:w="850" w:type="dxa"/>
            <w:gridSpan w:val="2"/>
          </w:tcPr>
          <w:p w:rsidR="004A3E1A" w:rsidRDefault="004A3E1A" w:rsidP="00835DD0">
            <w:r>
              <w:t>Name</w:t>
            </w:r>
          </w:p>
        </w:tc>
        <w:tc>
          <w:tcPr>
            <w:tcW w:w="1418" w:type="dxa"/>
            <w:gridSpan w:val="3"/>
          </w:tcPr>
          <w:p w:rsidR="004A3E1A" w:rsidRDefault="004A3E1A" w:rsidP="00835DD0">
            <w:r>
              <w:t>Duke of York</w:t>
            </w:r>
          </w:p>
        </w:tc>
        <w:tc>
          <w:tcPr>
            <w:tcW w:w="1935" w:type="dxa"/>
            <w:gridSpan w:val="3"/>
          </w:tcPr>
          <w:p w:rsidR="004A3E1A" w:rsidRDefault="004A3E1A" w:rsidP="00835DD0">
            <w:r>
              <w:rPr>
                <w:i/>
              </w:rPr>
              <w:t>Leadership Dice</w:t>
            </w:r>
            <w:r>
              <w:t xml:space="preserve"> </w:t>
            </w:r>
            <w:r>
              <w:rPr>
                <w:b/>
              </w:rPr>
              <w:t>1  2  3</w:t>
            </w:r>
          </w:p>
        </w:tc>
      </w:tr>
      <w:tr w:rsidR="004A3E1A" w:rsidTr="006B48E5">
        <w:trPr>
          <w:cantSplit/>
        </w:trPr>
        <w:tc>
          <w:tcPr>
            <w:tcW w:w="1278" w:type="dxa"/>
          </w:tcPr>
          <w:p w:rsidR="004A3E1A" w:rsidRDefault="004A3E1A" w:rsidP="00835DD0">
            <w:r>
              <w:t>Main</w:t>
            </w:r>
          </w:p>
        </w:tc>
        <w:tc>
          <w:tcPr>
            <w:tcW w:w="1701" w:type="dxa"/>
            <w:gridSpan w:val="4"/>
          </w:tcPr>
          <w:p w:rsidR="004A3E1A" w:rsidRDefault="004A3E1A" w:rsidP="00835DD0">
            <w:r>
              <w:t>MM</w:t>
            </w:r>
          </w:p>
        </w:tc>
        <w:tc>
          <w:tcPr>
            <w:tcW w:w="3069" w:type="dxa"/>
            <w:gridSpan w:val="5"/>
          </w:tcPr>
          <w:p w:rsidR="004A3E1A" w:rsidRDefault="004A3E1A" w:rsidP="00835DD0">
            <w:r>
              <w:t>6/10/4</w:t>
            </w:r>
          </w:p>
        </w:tc>
      </w:tr>
      <w:tr w:rsidR="004A3E1A" w:rsidTr="006B48E5">
        <w:trPr>
          <w:cantSplit/>
        </w:trPr>
        <w:tc>
          <w:tcPr>
            <w:tcW w:w="1278" w:type="dxa"/>
          </w:tcPr>
          <w:p w:rsidR="004A3E1A" w:rsidRDefault="004A3E1A" w:rsidP="00835DD0">
            <w:r>
              <w:t>Secondary</w:t>
            </w:r>
          </w:p>
        </w:tc>
        <w:tc>
          <w:tcPr>
            <w:tcW w:w="1701" w:type="dxa"/>
            <w:gridSpan w:val="4"/>
          </w:tcPr>
          <w:p w:rsidR="004A3E1A" w:rsidRDefault="004A3E1A" w:rsidP="00835DD0">
            <w:r>
              <w:t>MS</w:t>
            </w:r>
          </w:p>
        </w:tc>
        <w:tc>
          <w:tcPr>
            <w:tcW w:w="3069" w:type="dxa"/>
            <w:gridSpan w:val="5"/>
          </w:tcPr>
          <w:p w:rsidR="004A3E1A" w:rsidRDefault="004A3E1A" w:rsidP="00835DD0">
            <w:r>
              <w:t>8/8/8</w:t>
            </w:r>
          </w:p>
        </w:tc>
      </w:tr>
      <w:tr w:rsidR="004A3E1A" w:rsidTr="006B48E5">
        <w:trPr>
          <w:cantSplit/>
        </w:trPr>
        <w:tc>
          <w:tcPr>
            <w:tcW w:w="1278" w:type="dxa"/>
          </w:tcPr>
          <w:p w:rsidR="004A3E1A" w:rsidRDefault="004A3E1A" w:rsidP="00835DD0">
            <w:pPr>
              <w:rPr>
                <w:i/>
              </w:rPr>
            </w:pPr>
            <w:r>
              <w:rPr>
                <w:i/>
              </w:rPr>
              <w:t>AA</w:t>
            </w:r>
          </w:p>
        </w:tc>
        <w:tc>
          <w:tcPr>
            <w:tcW w:w="1701" w:type="dxa"/>
            <w:gridSpan w:val="4"/>
          </w:tcPr>
          <w:p w:rsidR="004A3E1A" w:rsidRDefault="004A3E1A" w:rsidP="00835DD0">
            <w:r>
              <w:t>LS</w:t>
            </w:r>
          </w:p>
        </w:tc>
        <w:tc>
          <w:tcPr>
            <w:tcW w:w="3069" w:type="dxa"/>
            <w:gridSpan w:val="5"/>
          </w:tcPr>
          <w:p w:rsidR="004A3E1A" w:rsidRDefault="004A3E1A" w:rsidP="00835DD0"/>
        </w:tc>
      </w:tr>
      <w:tr w:rsidR="004A3E1A" w:rsidTr="006B48E5">
        <w:trPr>
          <w:cantSplit/>
        </w:trPr>
        <w:tc>
          <w:tcPr>
            <w:tcW w:w="1278" w:type="dxa"/>
          </w:tcPr>
          <w:p w:rsidR="004A3E1A" w:rsidRDefault="004A3E1A" w:rsidP="00835DD0">
            <w:pPr>
              <w:rPr>
                <w:i/>
              </w:rPr>
            </w:pPr>
            <w:r>
              <w:rPr>
                <w:i/>
              </w:rPr>
              <w:t>AA</w:t>
            </w:r>
            <w:r w:rsidR="008B4BD0">
              <w:rPr>
                <w:i/>
              </w:rPr>
              <w:t>A</w:t>
            </w:r>
          </w:p>
        </w:tc>
        <w:tc>
          <w:tcPr>
            <w:tcW w:w="1701" w:type="dxa"/>
            <w:gridSpan w:val="4"/>
          </w:tcPr>
          <w:p w:rsidR="004A3E1A" w:rsidRDefault="004A3E1A" w:rsidP="00835DD0">
            <w:r>
              <w:t>AA</w:t>
            </w:r>
            <w:r w:rsidR="008B4BD0">
              <w:t>A</w:t>
            </w:r>
          </w:p>
        </w:tc>
        <w:tc>
          <w:tcPr>
            <w:tcW w:w="3069" w:type="dxa"/>
            <w:gridSpan w:val="5"/>
          </w:tcPr>
          <w:p w:rsidR="004A3E1A" w:rsidRDefault="004A3E1A" w:rsidP="00835DD0"/>
        </w:tc>
      </w:tr>
      <w:tr w:rsidR="004A3E1A" w:rsidTr="006B48E5">
        <w:trPr>
          <w:cantSplit/>
        </w:trPr>
        <w:tc>
          <w:tcPr>
            <w:tcW w:w="1278" w:type="dxa"/>
          </w:tcPr>
          <w:p w:rsidR="004A3E1A" w:rsidRDefault="004A3E1A" w:rsidP="00835DD0">
            <w:pPr>
              <w:rPr>
                <w:i/>
              </w:rPr>
            </w:pPr>
            <w:r>
              <w:rPr>
                <w:i/>
              </w:rPr>
              <w:t>Belt</w:t>
            </w:r>
          </w:p>
        </w:tc>
        <w:tc>
          <w:tcPr>
            <w:tcW w:w="1701" w:type="dxa"/>
            <w:gridSpan w:val="4"/>
          </w:tcPr>
          <w:p w:rsidR="004A3E1A" w:rsidRDefault="004A3E1A" w:rsidP="00835DD0">
            <w:r>
              <w:t>14”</w:t>
            </w:r>
          </w:p>
        </w:tc>
        <w:tc>
          <w:tcPr>
            <w:tcW w:w="1411" w:type="dxa"/>
            <w:gridSpan w:val="3"/>
          </w:tcPr>
          <w:p w:rsidR="004A3E1A" w:rsidRDefault="004A3E1A" w:rsidP="00835DD0">
            <w:r>
              <w:t>Deck</w:t>
            </w:r>
          </w:p>
        </w:tc>
        <w:tc>
          <w:tcPr>
            <w:tcW w:w="1658" w:type="dxa"/>
            <w:gridSpan w:val="2"/>
          </w:tcPr>
          <w:p w:rsidR="004A3E1A" w:rsidRDefault="004A3E1A" w:rsidP="00835DD0">
            <w:r>
              <w:t>???”</w:t>
            </w:r>
          </w:p>
        </w:tc>
      </w:tr>
      <w:tr w:rsidR="004A3E1A" w:rsidTr="006B48E5">
        <w:trPr>
          <w:cantSplit/>
        </w:trPr>
        <w:tc>
          <w:tcPr>
            <w:tcW w:w="1278" w:type="dxa"/>
          </w:tcPr>
          <w:p w:rsidR="004A3E1A" w:rsidRDefault="004A3E1A" w:rsidP="00835DD0">
            <w:pPr>
              <w:rPr>
                <w:i/>
              </w:rPr>
            </w:pPr>
            <w:r>
              <w:rPr>
                <w:i/>
              </w:rPr>
              <w:t>Speed</w:t>
            </w:r>
          </w:p>
        </w:tc>
        <w:tc>
          <w:tcPr>
            <w:tcW w:w="1701" w:type="dxa"/>
            <w:gridSpan w:val="4"/>
          </w:tcPr>
          <w:p w:rsidR="004A3E1A" w:rsidRDefault="008B4BD0" w:rsidP="00835DD0">
            <w:r>
              <w:t xml:space="preserve">14 13 12 11 10 9 8 7 </w:t>
            </w:r>
            <w:r w:rsidR="004A3E1A">
              <w:t>6  5  4  3  2  1 0</w:t>
            </w:r>
          </w:p>
        </w:tc>
        <w:tc>
          <w:tcPr>
            <w:tcW w:w="3069" w:type="dxa"/>
            <w:gridSpan w:val="5"/>
          </w:tcPr>
          <w:p w:rsidR="004A3E1A" w:rsidRDefault="004A3E1A" w:rsidP="00835DD0">
            <w:pPr>
              <w:rPr>
                <w:i/>
              </w:rPr>
            </w:pPr>
            <w:r>
              <w:rPr>
                <w:i/>
              </w:rPr>
              <w:t>(Cross out as damage is taken)</w:t>
            </w:r>
          </w:p>
        </w:tc>
      </w:tr>
      <w:tr w:rsidR="004A3E1A" w:rsidTr="006B48E5">
        <w:trPr>
          <w:cantSplit/>
        </w:trPr>
        <w:tc>
          <w:tcPr>
            <w:tcW w:w="6048" w:type="dxa"/>
            <w:gridSpan w:val="10"/>
          </w:tcPr>
          <w:p w:rsidR="004A3E1A" w:rsidRDefault="00F01A7B" w:rsidP="00835DD0">
            <w:r>
              <w:t>XXXX check speed and add AA and deck details</w:t>
            </w:r>
          </w:p>
        </w:tc>
      </w:tr>
      <w:tr w:rsidR="004A3E1A" w:rsidTr="006B48E5">
        <w:trPr>
          <w:cantSplit/>
        </w:trPr>
        <w:tc>
          <w:tcPr>
            <w:tcW w:w="6048" w:type="dxa"/>
            <w:gridSpan w:val="10"/>
          </w:tcPr>
          <w:p w:rsidR="004A3E1A" w:rsidRDefault="004A3E1A" w:rsidP="00835DD0">
            <w:r>
              <w:t>Damage Blocks</w:t>
            </w:r>
          </w:p>
        </w:tc>
      </w:tr>
      <w:tr w:rsidR="004A3E1A" w:rsidTr="006B48E5">
        <w:tc>
          <w:tcPr>
            <w:tcW w:w="1278" w:type="dxa"/>
          </w:tcPr>
          <w:p w:rsidR="004A3E1A" w:rsidRDefault="004A3E1A" w:rsidP="00835DD0">
            <w:pPr>
              <w:rPr>
                <w:i/>
              </w:rPr>
            </w:pPr>
            <w:r>
              <w:rPr>
                <w:i/>
              </w:rPr>
              <w:t>Number</w:t>
            </w:r>
          </w:p>
        </w:tc>
        <w:tc>
          <w:tcPr>
            <w:tcW w:w="666" w:type="dxa"/>
            <w:gridSpan w:val="2"/>
          </w:tcPr>
          <w:p w:rsidR="004A3E1A" w:rsidRDefault="004A3E1A" w:rsidP="00835DD0">
            <w:pPr>
              <w:rPr>
                <w:i/>
              </w:rPr>
            </w:pPr>
            <w:r>
              <w:rPr>
                <w:i/>
              </w:rPr>
              <w:t>Size</w:t>
            </w:r>
          </w:p>
        </w:tc>
        <w:tc>
          <w:tcPr>
            <w:tcW w:w="1985" w:type="dxa"/>
            <w:gridSpan w:val="3"/>
          </w:tcPr>
          <w:p w:rsidR="004A3E1A" w:rsidRDefault="004A3E1A" w:rsidP="00835DD0">
            <w:pPr>
              <w:rPr>
                <w:i/>
              </w:rPr>
            </w:pPr>
            <w:r>
              <w:rPr>
                <w:i/>
              </w:rPr>
              <w:t>Accumulated Damage</w:t>
            </w:r>
          </w:p>
        </w:tc>
        <w:tc>
          <w:tcPr>
            <w:tcW w:w="1019" w:type="dxa"/>
            <w:gridSpan w:val="3"/>
          </w:tcPr>
          <w:p w:rsidR="004A3E1A" w:rsidRDefault="004A3E1A" w:rsidP="00835DD0">
            <w:pPr>
              <w:rPr>
                <w:i/>
              </w:rPr>
            </w:pPr>
            <w:r>
              <w:rPr>
                <w:i/>
              </w:rPr>
              <w:t>Add to TN to hit</w:t>
            </w:r>
          </w:p>
        </w:tc>
        <w:tc>
          <w:tcPr>
            <w:tcW w:w="1100" w:type="dxa"/>
          </w:tcPr>
          <w:p w:rsidR="004A3E1A" w:rsidRDefault="004A3E1A" w:rsidP="00835DD0">
            <w:pPr>
              <w:rPr>
                <w:i/>
              </w:rPr>
            </w:pPr>
            <w:r>
              <w:rPr>
                <w:i/>
              </w:rPr>
              <w:t>Subtract from Speed</w:t>
            </w:r>
          </w:p>
        </w:tc>
      </w:tr>
      <w:tr w:rsidR="004A3E1A" w:rsidTr="006B48E5">
        <w:tc>
          <w:tcPr>
            <w:tcW w:w="1278" w:type="dxa"/>
          </w:tcPr>
          <w:p w:rsidR="004A3E1A" w:rsidRDefault="004A3E1A" w:rsidP="00835DD0">
            <w:pPr>
              <w:rPr>
                <w:i/>
              </w:rPr>
            </w:pPr>
            <w:r>
              <w:rPr>
                <w:i/>
              </w:rPr>
              <w:t>1</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0</w:t>
            </w:r>
          </w:p>
        </w:tc>
        <w:tc>
          <w:tcPr>
            <w:tcW w:w="1100" w:type="dxa"/>
          </w:tcPr>
          <w:p w:rsidR="004A3E1A" w:rsidRDefault="004A3E1A" w:rsidP="00835DD0">
            <w:pPr>
              <w:rPr>
                <w:i/>
              </w:rPr>
            </w:pPr>
            <w:r>
              <w:rPr>
                <w:i/>
              </w:rPr>
              <w:t>0</w:t>
            </w:r>
          </w:p>
        </w:tc>
      </w:tr>
      <w:tr w:rsidR="004A3E1A" w:rsidTr="006B48E5">
        <w:tc>
          <w:tcPr>
            <w:tcW w:w="1278" w:type="dxa"/>
          </w:tcPr>
          <w:p w:rsidR="004A3E1A" w:rsidRDefault="004A3E1A" w:rsidP="00835DD0">
            <w:pPr>
              <w:rPr>
                <w:i/>
              </w:rPr>
            </w:pPr>
            <w:r>
              <w:rPr>
                <w:i/>
              </w:rPr>
              <w:t>2</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2</w:t>
            </w:r>
          </w:p>
        </w:tc>
        <w:tc>
          <w:tcPr>
            <w:tcW w:w="1100" w:type="dxa"/>
          </w:tcPr>
          <w:p w:rsidR="004A3E1A" w:rsidRDefault="004A3E1A" w:rsidP="00835DD0">
            <w:pPr>
              <w:rPr>
                <w:i/>
              </w:rPr>
            </w:pPr>
            <w:r>
              <w:rPr>
                <w:i/>
              </w:rPr>
              <w:t>1</w:t>
            </w:r>
          </w:p>
        </w:tc>
      </w:tr>
      <w:tr w:rsidR="004A3E1A" w:rsidTr="006B48E5">
        <w:tc>
          <w:tcPr>
            <w:tcW w:w="1278" w:type="dxa"/>
          </w:tcPr>
          <w:p w:rsidR="004A3E1A" w:rsidRDefault="004A3E1A" w:rsidP="00835DD0">
            <w:pPr>
              <w:rPr>
                <w:i/>
              </w:rPr>
            </w:pPr>
            <w:r>
              <w:rPr>
                <w:i/>
              </w:rPr>
              <w:t>3</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4</w:t>
            </w:r>
          </w:p>
        </w:tc>
        <w:tc>
          <w:tcPr>
            <w:tcW w:w="1100" w:type="dxa"/>
          </w:tcPr>
          <w:p w:rsidR="004A3E1A" w:rsidRDefault="004A3E1A" w:rsidP="00835DD0">
            <w:pPr>
              <w:rPr>
                <w:i/>
              </w:rPr>
            </w:pPr>
            <w:r>
              <w:rPr>
                <w:i/>
              </w:rPr>
              <w:t>2</w:t>
            </w:r>
          </w:p>
        </w:tc>
      </w:tr>
      <w:tr w:rsidR="004A3E1A" w:rsidTr="006B48E5">
        <w:tc>
          <w:tcPr>
            <w:tcW w:w="1278" w:type="dxa"/>
          </w:tcPr>
          <w:p w:rsidR="004A3E1A" w:rsidRDefault="004A3E1A" w:rsidP="00835DD0">
            <w:pPr>
              <w:rPr>
                <w:i/>
              </w:rPr>
            </w:pPr>
            <w:r>
              <w:rPr>
                <w:i/>
              </w:rPr>
              <w:t>4</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6</w:t>
            </w:r>
          </w:p>
        </w:tc>
        <w:tc>
          <w:tcPr>
            <w:tcW w:w="1100" w:type="dxa"/>
          </w:tcPr>
          <w:p w:rsidR="004A3E1A" w:rsidRDefault="004A3E1A" w:rsidP="00835DD0">
            <w:pPr>
              <w:rPr>
                <w:i/>
              </w:rPr>
            </w:pPr>
            <w:r>
              <w:rPr>
                <w:i/>
              </w:rPr>
              <w:t>3</w:t>
            </w:r>
          </w:p>
        </w:tc>
      </w:tr>
      <w:tr w:rsidR="004A3E1A" w:rsidTr="006B48E5">
        <w:tc>
          <w:tcPr>
            <w:tcW w:w="1278" w:type="dxa"/>
          </w:tcPr>
          <w:p w:rsidR="004A3E1A" w:rsidRDefault="004A3E1A" w:rsidP="00835DD0">
            <w:pPr>
              <w:rPr>
                <w:i/>
              </w:rPr>
            </w:pPr>
            <w:r>
              <w:rPr>
                <w:i/>
              </w:rPr>
              <w:t>5</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8</w:t>
            </w:r>
          </w:p>
        </w:tc>
        <w:tc>
          <w:tcPr>
            <w:tcW w:w="1100" w:type="dxa"/>
          </w:tcPr>
          <w:p w:rsidR="004A3E1A" w:rsidRDefault="004A3E1A" w:rsidP="00835DD0">
            <w:pPr>
              <w:rPr>
                <w:i/>
              </w:rPr>
            </w:pPr>
            <w:r>
              <w:rPr>
                <w:i/>
              </w:rPr>
              <w:t>4</w:t>
            </w:r>
          </w:p>
        </w:tc>
      </w:tr>
      <w:tr w:rsidR="004A3E1A" w:rsidTr="006B48E5">
        <w:tc>
          <w:tcPr>
            <w:tcW w:w="1278" w:type="dxa"/>
          </w:tcPr>
          <w:p w:rsidR="004A3E1A" w:rsidRDefault="004A3E1A" w:rsidP="00835DD0">
            <w:pPr>
              <w:rPr>
                <w:i/>
              </w:rPr>
            </w:pPr>
            <w:r>
              <w:rPr>
                <w:i/>
              </w:rPr>
              <w:t>6</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10</w:t>
            </w:r>
          </w:p>
        </w:tc>
        <w:tc>
          <w:tcPr>
            <w:tcW w:w="1100" w:type="dxa"/>
          </w:tcPr>
          <w:p w:rsidR="004A3E1A" w:rsidRDefault="004A3E1A" w:rsidP="00835DD0">
            <w:pPr>
              <w:rPr>
                <w:i/>
              </w:rPr>
            </w:pPr>
            <w:r>
              <w:rPr>
                <w:i/>
              </w:rPr>
              <w:t>5</w:t>
            </w:r>
          </w:p>
        </w:tc>
      </w:tr>
      <w:tr w:rsidR="004A3E1A" w:rsidTr="006B48E5">
        <w:tc>
          <w:tcPr>
            <w:tcW w:w="1278" w:type="dxa"/>
          </w:tcPr>
          <w:p w:rsidR="004A3E1A" w:rsidRDefault="004A3E1A" w:rsidP="00835DD0">
            <w:pPr>
              <w:rPr>
                <w:i/>
              </w:rPr>
            </w:pPr>
            <w:r>
              <w:rPr>
                <w:i/>
              </w:rPr>
              <w:t>7</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12</w:t>
            </w:r>
          </w:p>
        </w:tc>
        <w:tc>
          <w:tcPr>
            <w:tcW w:w="1100" w:type="dxa"/>
          </w:tcPr>
          <w:p w:rsidR="004A3E1A" w:rsidRDefault="004A3E1A" w:rsidP="00835DD0">
            <w:pPr>
              <w:rPr>
                <w:i/>
              </w:rPr>
            </w:pPr>
            <w:r>
              <w:rPr>
                <w:i/>
              </w:rPr>
              <w:t>6</w:t>
            </w:r>
          </w:p>
        </w:tc>
      </w:tr>
      <w:tr w:rsidR="004A3E1A" w:rsidTr="006B48E5">
        <w:tc>
          <w:tcPr>
            <w:tcW w:w="1278" w:type="dxa"/>
          </w:tcPr>
          <w:p w:rsidR="004A3E1A" w:rsidRDefault="004A3E1A" w:rsidP="00835DD0">
            <w:pPr>
              <w:rPr>
                <w:i/>
              </w:rPr>
            </w:pPr>
            <w:r>
              <w:rPr>
                <w:i/>
              </w:rPr>
              <w:t>Listing</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14</w:t>
            </w:r>
          </w:p>
        </w:tc>
        <w:tc>
          <w:tcPr>
            <w:tcW w:w="1100" w:type="dxa"/>
          </w:tcPr>
          <w:p w:rsidR="004A3E1A" w:rsidRDefault="004A3E1A" w:rsidP="00835DD0">
            <w:pPr>
              <w:rPr>
                <w:i/>
              </w:rPr>
            </w:pPr>
            <w:r>
              <w:rPr>
                <w:i/>
              </w:rPr>
              <w:t>DIW</w:t>
            </w:r>
          </w:p>
        </w:tc>
      </w:tr>
      <w:tr w:rsidR="004A3E1A" w:rsidTr="006B48E5">
        <w:tc>
          <w:tcPr>
            <w:tcW w:w="1278" w:type="dxa"/>
          </w:tcPr>
          <w:p w:rsidR="004A3E1A" w:rsidRDefault="004A3E1A" w:rsidP="00835DD0">
            <w:pPr>
              <w:rPr>
                <w:i/>
              </w:rPr>
            </w:pPr>
            <w:r>
              <w:rPr>
                <w:i/>
              </w:rPr>
              <w:t>Sunk</w:t>
            </w:r>
          </w:p>
        </w:tc>
        <w:tc>
          <w:tcPr>
            <w:tcW w:w="666" w:type="dxa"/>
            <w:gridSpan w:val="2"/>
          </w:tcPr>
          <w:p w:rsidR="004A3E1A" w:rsidRDefault="004A3E1A" w:rsidP="00835DD0">
            <w:r>
              <w:t>24</w:t>
            </w:r>
          </w:p>
        </w:tc>
        <w:tc>
          <w:tcPr>
            <w:tcW w:w="1985" w:type="dxa"/>
            <w:gridSpan w:val="3"/>
          </w:tcPr>
          <w:p w:rsidR="004A3E1A" w:rsidRDefault="004A3E1A" w:rsidP="00835DD0"/>
        </w:tc>
        <w:tc>
          <w:tcPr>
            <w:tcW w:w="1019" w:type="dxa"/>
            <w:gridSpan w:val="3"/>
          </w:tcPr>
          <w:p w:rsidR="004A3E1A" w:rsidRDefault="004A3E1A" w:rsidP="00835DD0">
            <w:pPr>
              <w:rPr>
                <w:i/>
              </w:rPr>
            </w:pPr>
            <w:r>
              <w:rPr>
                <w:i/>
              </w:rPr>
              <w:t>n/a</w:t>
            </w:r>
          </w:p>
        </w:tc>
        <w:tc>
          <w:tcPr>
            <w:tcW w:w="1100" w:type="dxa"/>
          </w:tcPr>
          <w:p w:rsidR="004A3E1A" w:rsidRDefault="004A3E1A" w:rsidP="00835DD0">
            <w:pPr>
              <w:rPr>
                <w:i/>
              </w:rPr>
            </w:pPr>
            <w:r>
              <w:rPr>
                <w:i/>
              </w:rPr>
              <w:t>n/a</w:t>
            </w:r>
          </w:p>
        </w:tc>
      </w:tr>
    </w:tbl>
    <w:p w:rsidR="004A3E1A" w:rsidRDefault="004A3E1A"/>
    <w:p w:rsidR="004A3E1A" w:rsidRDefault="004A3E1A">
      <w:r>
        <w:t xml:space="preserve">Note DIW in the Speed Column means Dead in the Water, ie the vessel can’t move at all.  In the Sunk row, the </w:t>
      </w:r>
      <w:proofErr w:type="gramStart"/>
      <w:r>
        <w:t>n/a</w:t>
      </w:r>
      <w:proofErr w:type="gramEnd"/>
      <w:r>
        <w:t xml:space="preserve"> is because the vessel is underwater, it cannot fire anything and its only movement is in a downwardly vertical direction (or an upwardly vertical direction in many pieces).</w:t>
      </w:r>
    </w:p>
    <w:p w:rsidR="004A3E1A" w:rsidRDefault="004A3E1A"/>
    <w:p w:rsidR="004A3E1A" w:rsidRDefault="004A3E1A">
      <w:r>
        <w:t>The Size column in the Damage Blocks section is the amount of damage that the vessel can take in that Damage Block before it is full and further damage is taken on the next Damage Block.  If the vessel in the example above already has 21 points of damage in its Block Number 1 and takes a further 28 points in one move then the first 3 will go into Block 1, 24 will go into Block 2 and the last one will go into Block Number 3.  This will cause it to add 4 points to the TN of any Target it fires at, and to reduce its maximum speed by 2 cm.</w:t>
      </w:r>
      <w:r w:rsidR="008B4BD0">
        <w:t xml:space="preserve">  XXXX check speed</w:t>
      </w:r>
    </w:p>
    <w:p w:rsidR="004A3E1A" w:rsidRDefault="004A3E1A"/>
    <w:p w:rsidR="004A3E1A" w:rsidRDefault="004A3E1A"/>
    <w:p w:rsidR="004A3E1A" w:rsidRDefault="004A3E1A">
      <w:pPr>
        <w:numPr>
          <w:ilvl w:val="0"/>
          <w:numId w:val="1"/>
        </w:numPr>
        <w:sectPr w:rsidR="004A3E1A">
          <w:headerReference w:type="even" r:id="rId8"/>
          <w:headerReference w:type="default" r:id="rId9"/>
          <w:footerReference w:type="default" r:id="rId10"/>
          <w:pgSz w:w="11907" w:h="16840" w:code="9"/>
          <w:pgMar w:top="1077" w:right="1134" w:bottom="1077" w:left="1134" w:header="720" w:footer="720" w:gutter="0"/>
          <w:cols w:space="720"/>
        </w:sectPr>
      </w:pPr>
    </w:p>
    <w:p w:rsidR="004A3E1A" w:rsidRDefault="004A3E1A" w:rsidP="00835DD0">
      <w:pPr>
        <w:pStyle w:val="Heading1"/>
      </w:pPr>
      <w:r>
        <w:lastRenderedPageBreak/>
        <w:t>Firing Sheet</w:t>
      </w:r>
    </w:p>
    <w:p w:rsidR="004A3E1A" w:rsidRDefault="004A3E1A"/>
    <w:p w:rsidR="004A3E1A" w:rsidRDefault="004A3E1A">
      <w:r>
        <w:t>The firing sheet is used to track vessel movement and firing, an example is shown filled out below.  Note not all these columns will be necessary to record what happens, some have been added to allow the reader to better understand how a battle may progress.</w:t>
      </w:r>
    </w:p>
    <w:p w:rsidR="004A3E1A" w:rsidRDefault="00F01A7B">
      <w:r>
        <w:t>XXXX redo this completely</w:t>
      </w:r>
    </w:p>
    <w:p w:rsidR="004A3E1A" w:rsidRDefault="004A3E1A">
      <w:r>
        <w:t>Note in columns where more than one value can be recorded, such as the Dice Rolls, Belt/Deck, Arm Pen, , Success, Damage, then record each item with a slash or some other punctuation mark between them.</w:t>
      </w:r>
    </w:p>
    <w:p w:rsidR="004A3E1A" w:rsidRDefault="004A3E1A"/>
    <w:p w:rsidR="004A3E1A" w:rsidRDefault="004A3E1A">
      <w:r>
        <w:t>Note also that 171 cm is the maximum range at which a vessel can see enough of a target that they can spot the fall of shot without Radar or an Observation Aircraft to assist.</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534"/>
        <w:gridCol w:w="940"/>
        <w:gridCol w:w="709"/>
        <w:gridCol w:w="567"/>
        <w:gridCol w:w="425"/>
        <w:gridCol w:w="709"/>
        <w:gridCol w:w="567"/>
        <w:gridCol w:w="567"/>
        <w:gridCol w:w="567"/>
        <w:gridCol w:w="567"/>
        <w:gridCol w:w="567"/>
        <w:gridCol w:w="425"/>
        <w:gridCol w:w="567"/>
        <w:gridCol w:w="992"/>
        <w:gridCol w:w="567"/>
        <w:gridCol w:w="425"/>
        <w:gridCol w:w="1134"/>
        <w:gridCol w:w="1418"/>
        <w:gridCol w:w="567"/>
        <w:gridCol w:w="832"/>
        <w:gridCol w:w="992"/>
      </w:tblGrid>
      <w:tr w:rsidR="004A3E1A" w:rsidTr="00E72BD7">
        <w:trPr>
          <w:cantSplit/>
        </w:trPr>
        <w:tc>
          <w:tcPr>
            <w:tcW w:w="14638" w:type="dxa"/>
            <w:gridSpan w:val="21"/>
          </w:tcPr>
          <w:p w:rsidR="004A3E1A" w:rsidRDefault="004A3E1A">
            <w:pPr>
              <w:rPr>
                <w:b/>
                <w:i/>
                <w:sz w:val="16"/>
              </w:rPr>
            </w:pPr>
            <w:r>
              <w:rPr>
                <w:i/>
                <w:sz w:val="16"/>
              </w:rPr>
              <w:t xml:space="preserve">Firing Sheet for:  </w:t>
            </w:r>
            <w:r>
              <w:rPr>
                <w:b/>
                <w:sz w:val="16"/>
              </w:rPr>
              <w:t>Duke of York</w:t>
            </w:r>
            <w:r w:rsidR="00E00556">
              <w:rPr>
                <w:b/>
                <w:sz w:val="16"/>
              </w:rPr>
              <w:t xml:space="preserve"> XXXX redo this table it is totally wrong</w:t>
            </w:r>
          </w:p>
        </w:tc>
      </w:tr>
      <w:tr w:rsidR="004A3E1A" w:rsidTr="00E72BD7">
        <w:tc>
          <w:tcPr>
            <w:tcW w:w="534" w:type="dxa"/>
          </w:tcPr>
          <w:p w:rsidR="004A3E1A" w:rsidRDefault="004A3E1A">
            <w:pPr>
              <w:jc w:val="center"/>
              <w:rPr>
                <w:sz w:val="16"/>
              </w:rPr>
            </w:pPr>
            <w:r>
              <w:rPr>
                <w:sz w:val="16"/>
              </w:rPr>
              <w:t>Move #</w:t>
            </w:r>
          </w:p>
        </w:tc>
        <w:tc>
          <w:tcPr>
            <w:tcW w:w="940" w:type="dxa"/>
          </w:tcPr>
          <w:p w:rsidR="004A3E1A" w:rsidRDefault="004A3E1A">
            <w:pPr>
              <w:jc w:val="center"/>
              <w:rPr>
                <w:sz w:val="16"/>
              </w:rPr>
            </w:pPr>
            <w:r>
              <w:rPr>
                <w:sz w:val="16"/>
              </w:rPr>
              <w:t>Movement</w:t>
            </w:r>
          </w:p>
        </w:tc>
        <w:tc>
          <w:tcPr>
            <w:tcW w:w="709" w:type="dxa"/>
          </w:tcPr>
          <w:p w:rsidR="004A3E1A" w:rsidRDefault="004A3E1A">
            <w:pPr>
              <w:jc w:val="center"/>
              <w:rPr>
                <w:sz w:val="16"/>
              </w:rPr>
            </w:pPr>
            <w:r>
              <w:rPr>
                <w:sz w:val="16"/>
              </w:rPr>
              <w:t>Target</w:t>
            </w:r>
          </w:p>
        </w:tc>
        <w:tc>
          <w:tcPr>
            <w:tcW w:w="567" w:type="dxa"/>
          </w:tcPr>
          <w:p w:rsidR="004A3E1A" w:rsidRDefault="004A3E1A">
            <w:pPr>
              <w:jc w:val="center"/>
              <w:rPr>
                <w:sz w:val="16"/>
              </w:rPr>
            </w:pPr>
            <w:r>
              <w:rPr>
                <w:sz w:val="16"/>
              </w:rPr>
              <w:t>Wpn</w:t>
            </w:r>
          </w:p>
        </w:tc>
        <w:tc>
          <w:tcPr>
            <w:tcW w:w="425" w:type="dxa"/>
          </w:tcPr>
          <w:p w:rsidR="004A3E1A" w:rsidRDefault="004A3E1A">
            <w:pPr>
              <w:jc w:val="center"/>
              <w:rPr>
                <w:sz w:val="16"/>
              </w:rPr>
            </w:pPr>
            <w:r>
              <w:rPr>
                <w:sz w:val="16"/>
              </w:rPr>
              <w:t>#</w:t>
            </w:r>
          </w:p>
        </w:tc>
        <w:tc>
          <w:tcPr>
            <w:tcW w:w="709" w:type="dxa"/>
          </w:tcPr>
          <w:p w:rsidR="004A3E1A" w:rsidRDefault="004A3E1A">
            <w:pPr>
              <w:jc w:val="center"/>
              <w:rPr>
                <w:sz w:val="16"/>
              </w:rPr>
            </w:pPr>
            <w:r>
              <w:rPr>
                <w:sz w:val="16"/>
              </w:rPr>
              <w:t>Range</w:t>
            </w:r>
          </w:p>
        </w:tc>
        <w:tc>
          <w:tcPr>
            <w:tcW w:w="567" w:type="dxa"/>
          </w:tcPr>
          <w:p w:rsidR="004A3E1A" w:rsidRDefault="004A3E1A">
            <w:pPr>
              <w:jc w:val="center"/>
              <w:rPr>
                <w:sz w:val="16"/>
              </w:rPr>
            </w:pPr>
            <w:r>
              <w:rPr>
                <w:sz w:val="16"/>
              </w:rPr>
              <w:t>Band</w:t>
            </w:r>
          </w:p>
        </w:tc>
        <w:tc>
          <w:tcPr>
            <w:tcW w:w="567" w:type="dxa"/>
          </w:tcPr>
          <w:p w:rsidR="004A3E1A" w:rsidRDefault="004A3E1A">
            <w:pPr>
              <w:jc w:val="center"/>
              <w:rPr>
                <w:sz w:val="16"/>
              </w:rPr>
            </w:pPr>
            <w:r>
              <w:rPr>
                <w:sz w:val="16"/>
              </w:rPr>
              <w:t>Spd</w:t>
            </w:r>
          </w:p>
        </w:tc>
        <w:tc>
          <w:tcPr>
            <w:tcW w:w="567" w:type="dxa"/>
          </w:tcPr>
          <w:p w:rsidR="004A3E1A" w:rsidRDefault="004A3E1A">
            <w:pPr>
              <w:jc w:val="center"/>
              <w:rPr>
                <w:sz w:val="16"/>
              </w:rPr>
            </w:pPr>
            <w:r>
              <w:rPr>
                <w:sz w:val="16"/>
              </w:rPr>
              <w:t>Base TN</w:t>
            </w:r>
          </w:p>
        </w:tc>
        <w:tc>
          <w:tcPr>
            <w:tcW w:w="567" w:type="dxa"/>
          </w:tcPr>
          <w:p w:rsidR="004A3E1A" w:rsidRDefault="004A3E1A">
            <w:pPr>
              <w:jc w:val="center"/>
              <w:rPr>
                <w:sz w:val="16"/>
              </w:rPr>
            </w:pPr>
            <w:r>
              <w:rPr>
                <w:sz w:val="16"/>
              </w:rPr>
              <w:t>Time Mod</w:t>
            </w:r>
          </w:p>
        </w:tc>
        <w:tc>
          <w:tcPr>
            <w:tcW w:w="567" w:type="dxa"/>
          </w:tcPr>
          <w:p w:rsidR="004A3E1A" w:rsidRDefault="004A3E1A">
            <w:pPr>
              <w:jc w:val="center"/>
              <w:rPr>
                <w:sz w:val="16"/>
              </w:rPr>
            </w:pPr>
            <w:r>
              <w:rPr>
                <w:sz w:val="16"/>
              </w:rPr>
              <w:t>Dmg Mod</w:t>
            </w:r>
          </w:p>
        </w:tc>
        <w:tc>
          <w:tcPr>
            <w:tcW w:w="425" w:type="dxa"/>
          </w:tcPr>
          <w:p w:rsidR="004A3E1A" w:rsidRDefault="004A3E1A">
            <w:pPr>
              <w:jc w:val="center"/>
              <w:rPr>
                <w:sz w:val="16"/>
              </w:rPr>
            </w:pPr>
            <w:r>
              <w:rPr>
                <w:sz w:val="16"/>
              </w:rPr>
              <w:t>Size Mod</w:t>
            </w:r>
          </w:p>
        </w:tc>
        <w:tc>
          <w:tcPr>
            <w:tcW w:w="567" w:type="dxa"/>
          </w:tcPr>
          <w:p w:rsidR="004A3E1A" w:rsidRDefault="004A3E1A">
            <w:pPr>
              <w:jc w:val="center"/>
              <w:rPr>
                <w:sz w:val="16"/>
              </w:rPr>
            </w:pPr>
            <w:r>
              <w:rPr>
                <w:sz w:val="16"/>
              </w:rPr>
              <w:t>Total TN</w:t>
            </w:r>
          </w:p>
        </w:tc>
        <w:tc>
          <w:tcPr>
            <w:tcW w:w="992" w:type="dxa"/>
          </w:tcPr>
          <w:p w:rsidR="004A3E1A" w:rsidRDefault="004A3E1A">
            <w:pPr>
              <w:jc w:val="center"/>
              <w:rPr>
                <w:sz w:val="16"/>
              </w:rPr>
            </w:pPr>
            <w:r>
              <w:rPr>
                <w:sz w:val="16"/>
              </w:rPr>
              <w:t>Dice</w:t>
            </w:r>
          </w:p>
        </w:tc>
        <w:tc>
          <w:tcPr>
            <w:tcW w:w="567" w:type="dxa"/>
          </w:tcPr>
          <w:p w:rsidR="004A3E1A" w:rsidRDefault="004A3E1A">
            <w:pPr>
              <w:jc w:val="center"/>
              <w:rPr>
                <w:sz w:val="16"/>
              </w:rPr>
            </w:pPr>
            <w:r>
              <w:rPr>
                <w:sz w:val="16"/>
              </w:rPr>
              <w:t>Total Dice</w:t>
            </w:r>
          </w:p>
        </w:tc>
        <w:tc>
          <w:tcPr>
            <w:tcW w:w="425" w:type="dxa"/>
          </w:tcPr>
          <w:p w:rsidR="004A3E1A" w:rsidRDefault="004A3E1A">
            <w:pPr>
              <w:jc w:val="center"/>
              <w:rPr>
                <w:sz w:val="16"/>
              </w:rPr>
            </w:pPr>
            <w:r>
              <w:rPr>
                <w:sz w:val="16"/>
              </w:rPr>
              <w:t>Hits</w:t>
            </w:r>
          </w:p>
        </w:tc>
        <w:tc>
          <w:tcPr>
            <w:tcW w:w="1134" w:type="dxa"/>
          </w:tcPr>
          <w:p w:rsidR="004A3E1A" w:rsidRDefault="004A3E1A">
            <w:pPr>
              <w:jc w:val="center"/>
              <w:rPr>
                <w:sz w:val="16"/>
              </w:rPr>
            </w:pPr>
            <w:r>
              <w:rPr>
                <w:sz w:val="16"/>
              </w:rPr>
              <w:t>Belt Deck</w:t>
            </w:r>
          </w:p>
        </w:tc>
        <w:tc>
          <w:tcPr>
            <w:tcW w:w="1418" w:type="dxa"/>
          </w:tcPr>
          <w:p w:rsidR="004A3E1A" w:rsidRDefault="004A3E1A">
            <w:pPr>
              <w:jc w:val="center"/>
              <w:rPr>
                <w:sz w:val="16"/>
              </w:rPr>
            </w:pPr>
            <w:r>
              <w:rPr>
                <w:sz w:val="16"/>
              </w:rPr>
              <w:t>Actual Arm</w:t>
            </w:r>
          </w:p>
        </w:tc>
        <w:tc>
          <w:tcPr>
            <w:tcW w:w="567" w:type="dxa"/>
          </w:tcPr>
          <w:p w:rsidR="004A3E1A" w:rsidRDefault="004A3E1A">
            <w:pPr>
              <w:jc w:val="center"/>
              <w:rPr>
                <w:sz w:val="16"/>
              </w:rPr>
            </w:pPr>
            <w:r>
              <w:rPr>
                <w:sz w:val="16"/>
              </w:rPr>
              <w:t>Arm Pen</w:t>
            </w:r>
          </w:p>
        </w:tc>
        <w:tc>
          <w:tcPr>
            <w:tcW w:w="832" w:type="dxa"/>
          </w:tcPr>
          <w:p w:rsidR="004A3E1A" w:rsidRDefault="004A3E1A">
            <w:pPr>
              <w:jc w:val="center"/>
              <w:rPr>
                <w:sz w:val="16"/>
              </w:rPr>
            </w:pPr>
            <w:r>
              <w:rPr>
                <w:sz w:val="16"/>
              </w:rPr>
              <w:t>Success</w:t>
            </w:r>
          </w:p>
        </w:tc>
        <w:tc>
          <w:tcPr>
            <w:tcW w:w="992" w:type="dxa"/>
          </w:tcPr>
          <w:p w:rsidR="004A3E1A" w:rsidRDefault="004A3E1A">
            <w:pPr>
              <w:jc w:val="center"/>
              <w:rPr>
                <w:sz w:val="16"/>
              </w:rPr>
            </w:pPr>
            <w:r>
              <w:rPr>
                <w:sz w:val="16"/>
              </w:rPr>
              <w:t>Damage</w:t>
            </w:r>
          </w:p>
        </w:tc>
      </w:tr>
      <w:tr w:rsidR="004A3E1A" w:rsidTr="00E72BD7">
        <w:tc>
          <w:tcPr>
            <w:tcW w:w="534" w:type="dxa"/>
          </w:tcPr>
          <w:p w:rsidR="004A3E1A" w:rsidRDefault="004A3E1A">
            <w:pPr>
              <w:jc w:val="center"/>
              <w:rPr>
                <w:sz w:val="16"/>
              </w:rPr>
            </w:pPr>
            <w:r>
              <w:rPr>
                <w:sz w:val="16"/>
              </w:rPr>
              <w:t>8</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Bismark</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168</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28</w:t>
            </w:r>
          </w:p>
        </w:tc>
        <w:tc>
          <w:tcPr>
            <w:tcW w:w="992" w:type="dxa"/>
          </w:tcPr>
          <w:p w:rsidR="004A3E1A" w:rsidRDefault="004A3E1A">
            <w:pPr>
              <w:jc w:val="center"/>
              <w:rPr>
                <w:sz w:val="16"/>
              </w:rPr>
            </w:pPr>
            <w:r>
              <w:rPr>
                <w:sz w:val="16"/>
              </w:rPr>
              <w:t>10/8/2/1/3/5</w:t>
            </w:r>
          </w:p>
        </w:tc>
        <w:tc>
          <w:tcPr>
            <w:tcW w:w="567" w:type="dxa"/>
          </w:tcPr>
          <w:p w:rsidR="004A3E1A" w:rsidRDefault="004A3E1A">
            <w:pPr>
              <w:jc w:val="center"/>
              <w:rPr>
                <w:sz w:val="16"/>
              </w:rPr>
            </w:pPr>
            <w:r>
              <w:rPr>
                <w:sz w:val="16"/>
              </w:rPr>
              <w:t>29</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6D</w:t>
            </w:r>
          </w:p>
        </w:tc>
        <w:tc>
          <w:tcPr>
            <w:tcW w:w="1418" w:type="dxa"/>
          </w:tcPr>
          <w:p w:rsidR="004A3E1A" w:rsidRDefault="004A3E1A">
            <w:pPr>
              <w:jc w:val="center"/>
              <w:rPr>
                <w:sz w:val="16"/>
              </w:rPr>
            </w:pPr>
            <w:r>
              <w:rPr>
                <w:sz w:val="16"/>
              </w:rPr>
              <w:t>3.5</w:t>
            </w:r>
          </w:p>
        </w:tc>
        <w:tc>
          <w:tcPr>
            <w:tcW w:w="567" w:type="dxa"/>
          </w:tcPr>
          <w:p w:rsidR="004A3E1A" w:rsidRDefault="004A3E1A">
            <w:pPr>
              <w:jc w:val="center"/>
              <w:rPr>
                <w:sz w:val="16"/>
              </w:rPr>
            </w:pPr>
            <w:r>
              <w:rPr>
                <w:sz w:val="16"/>
              </w:rPr>
              <w:t>4.5</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w:t>
            </w:r>
          </w:p>
        </w:tc>
      </w:tr>
      <w:tr w:rsidR="004A3E1A" w:rsidTr="00E72BD7">
        <w:tc>
          <w:tcPr>
            <w:tcW w:w="534" w:type="dxa"/>
          </w:tcPr>
          <w:p w:rsidR="004A3E1A" w:rsidRDefault="004A3E1A">
            <w:pPr>
              <w:jc w:val="center"/>
              <w:rPr>
                <w:sz w:val="16"/>
              </w:rPr>
            </w:pPr>
            <w:r>
              <w:rPr>
                <w:sz w:val="16"/>
              </w:rPr>
              <w:t>9</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2</w:t>
            </w:r>
            <w:r>
              <w:rPr>
                <w:sz w:val="16"/>
                <w:vertAlign w:val="superscript"/>
              </w:rPr>
              <w:t>nd</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165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26</w:t>
            </w:r>
          </w:p>
        </w:tc>
        <w:tc>
          <w:tcPr>
            <w:tcW w:w="992" w:type="dxa"/>
          </w:tcPr>
          <w:p w:rsidR="004A3E1A" w:rsidRDefault="004A3E1A">
            <w:pPr>
              <w:jc w:val="center"/>
              <w:rPr>
                <w:sz w:val="16"/>
              </w:rPr>
            </w:pPr>
            <w:r>
              <w:rPr>
                <w:sz w:val="16"/>
              </w:rPr>
              <w:t>3/4/9/7</w:t>
            </w:r>
          </w:p>
        </w:tc>
        <w:tc>
          <w:tcPr>
            <w:tcW w:w="567" w:type="dxa"/>
          </w:tcPr>
          <w:p w:rsidR="004A3E1A" w:rsidRDefault="004A3E1A">
            <w:pPr>
              <w:jc w:val="center"/>
              <w:rPr>
                <w:sz w:val="16"/>
              </w:rPr>
            </w:pPr>
            <w:r>
              <w:rPr>
                <w:sz w:val="16"/>
              </w:rPr>
              <w:t>23</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10</w:t>
            </w:r>
          </w:p>
        </w:tc>
        <w:tc>
          <w:tcPr>
            <w:tcW w:w="940" w:type="dxa"/>
          </w:tcPr>
          <w:p w:rsidR="004A3E1A" w:rsidRDefault="004A3E1A">
            <w:pPr>
              <w:jc w:val="center"/>
              <w:rPr>
                <w:sz w:val="16"/>
              </w:rPr>
            </w:pPr>
            <w:r>
              <w:rPr>
                <w:sz w:val="16"/>
              </w:rPr>
              <w:t>30P/5</w:t>
            </w:r>
          </w:p>
        </w:tc>
        <w:tc>
          <w:tcPr>
            <w:tcW w:w="709" w:type="dxa"/>
          </w:tcPr>
          <w:p w:rsidR="004A3E1A" w:rsidRDefault="004A3E1A">
            <w:pPr>
              <w:jc w:val="center"/>
              <w:rPr>
                <w:sz w:val="16"/>
              </w:rPr>
            </w:pPr>
            <w:r>
              <w:rPr>
                <w:sz w:val="16"/>
              </w:rPr>
              <w:t>3</w:t>
            </w:r>
            <w:r>
              <w:rPr>
                <w:sz w:val="16"/>
                <w:vertAlign w:val="superscript"/>
              </w:rPr>
              <w:t>rd</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160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24</w:t>
            </w:r>
          </w:p>
        </w:tc>
        <w:tc>
          <w:tcPr>
            <w:tcW w:w="992" w:type="dxa"/>
          </w:tcPr>
          <w:p w:rsidR="004A3E1A" w:rsidRDefault="004A3E1A">
            <w:pPr>
              <w:jc w:val="center"/>
              <w:rPr>
                <w:sz w:val="16"/>
              </w:rPr>
            </w:pPr>
            <w:r>
              <w:rPr>
                <w:sz w:val="16"/>
              </w:rPr>
              <w:t>9/3/7/5</w:t>
            </w:r>
          </w:p>
        </w:tc>
        <w:tc>
          <w:tcPr>
            <w:tcW w:w="567" w:type="dxa"/>
          </w:tcPr>
          <w:p w:rsidR="004A3E1A" w:rsidRDefault="004A3E1A">
            <w:pPr>
              <w:jc w:val="center"/>
              <w:rPr>
                <w:sz w:val="16"/>
              </w:rPr>
            </w:pPr>
            <w:r>
              <w:rPr>
                <w:sz w:val="16"/>
              </w:rPr>
              <w:t>24</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7D</w:t>
            </w:r>
          </w:p>
        </w:tc>
        <w:tc>
          <w:tcPr>
            <w:tcW w:w="1418" w:type="dxa"/>
          </w:tcPr>
          <w:p w:rsidR="004A3E1A" w:rsidRDefault="004A3E1A">
            <w:pPr>
              <w:jc w:val="center"/>
              <w:rPr>
                <w:sz w:val="16"/>
              </w:rPr>
            </w:pPr>
            <w:r>
              <w:rPr>
                <w:sz w:val="16"/>
              </w:rPr>
              <w:t>3.5</w:t>
            </w:r>
          </w:p>
        </w:tc>
        <w:tc>
          <w:tcPr>
            <w:tcW w:w="567" w:type="dxa"/>
          </w:tcPr>
          <w:p w:rsidR="004A3E1A" w:rsidRDefault="004A3E1A">
            <w:pPr>
              <w:jc w:val="center"/>
              <w:rPr>
                <w:sz w:val="16"/>
              </w:rPr>
            </w:pPr>
            <w:r>
              <w:rPr>
                <w:sz w:val="16"/>
              </w:rPr>
              <w:t>4.5</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 Note 3</w:t>
            </w:r>
          </w:p>
        </w:tc>
      </w:tr>
      <w:tr w:rsidR="004A3E1A" w:rsidTr="00E72BD7">
        <w:tc>
          <w:tcPr>
            <w:tcW w:w="534" w:type="dxa"/>
          </w:tcPr>
          <w:p w:rsidR="004A3E1A" w:rsidRDefault="004A3E1A">
            <w:pPr>
              <w:jc w:val="center"/>
              <w:rPr>
                <w:sz w:val="16"/>
              </w:rPr>
            </w:pPr>
            <w:r>
              <w:rPr>
                <w:sz w:val="16"/>
              </w:rPr>
              <w:t>11</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4</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155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23</w:t>
            </w:r>
          </w:p>
        </w:tc>
        <w:tc>
          <w:tcPr>
            <w:tcW w:w="992" w:type="dxa"/>
          </w:tcPr>
          <w:p w:rsidR="004A3E1A" w:rsidRDefault="004A3E1A">
            <w:pPr>
              <w:jc w:val="center"/>
              <w:rPr>
                <w:sz w:val="16"/>
              </w:rPr>
            </w:pPr>
            <w:r>
              <w:rPr>
                <w:sz w:val="16"/>
              </w:rPr>
              <w:t>4/3/5/2</w:t>
            </w:r>
          </w:p>
        </w:tc>
        <w:tc>
          <w:tcPr>
            <w:tcW w:w="567" w:type="dxa"/>
          </w:tcPr>
          <w:p w:rsidR="004A3E1A" w:rsidRDefault="004A3E1A">
            <w:pPr>
              <w:jc w:val="center"/>
              <w:rPr>
                <w:sz w:val="16"/>
              </w:rPr>
            </w:pPr>
            <w:r>
              <w:rPr>
                <w:sz w:val="16"/>
              </w:rPr>
              <w:t>14</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12</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5</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150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22</w:t>
            </w:r>
          </w:p>
        </w:tc>
        <w:tc>
          <w:tcPr>
            <w:tcW w:w="992" w:type="dxa"/>
          </w:tcPr>
          <w:p w:rsidR="004A3E1A" w:rsidRDefault="004A3E1A">
            <w:pPr>
              <w:jc w:val="center"/>
              <w:rPr>
                <w:sz w:val="16"/>
              </w:rPr>
            </w:pPr>
            <w:r>
              <w:rPr>
                <w:sz w:val="16"/>
              </w:rPr>
              <w:t>4/10/9/1/5</w:t>
            </w:r>
          </w:p>
        </w:tc>
        <w:tc>
          <w:tcPr>
            <w:tcW w:w="567" w:type="dxa"/>
          </w:tcPr>
          <w:p w:rsidR="004A3E1A" w:rsidRDefault="004A3E1A">
            <w:pPr>
              <w:jc w:val="center"/>
              <w:rPr>
                <w:sz w:val="16"/>
              </w:rPr>
            </w:pPr>
            <w:r>
              <w:rPr>
                <w:sz w:val="16"/>
              </w:rPr>
              <w:t>29</w:t>
            </w:r>
          </w:p>
        </w:tc>
        <w:tc>
          <w:tcPr>
            <w:tcW w:w="425" w:type="dxa"/>
          </w:tcPr>
          <w:p w:rsidR="004A3E1A" w:rsidRDefault="004A3E1A">
            <w:pPr>
              <w:jc w:val="center"/>
              <w:rPr>
                <w:sz w:val="16"/>
              </w:rPr>
            </w:pPr>
            <w:r>
              <w:rPr>
                <w:sz w:val="16"/>
              </w:rPr>
              <w:t>2</w:t>
            </w:r>
          </w:p>
        </w:tc>
        <w:tc>
          <w:tcPr>
            <w:tcW w:w="1134" w:type="dxa"/>
          </w:tcPr>
          <w:p w:rsidR="004A3E1A" w:rsidRDefault="004A3E1A">
            <w:pPr>
              <w:jc w:val="center"/>
              <w:rPr>
                <w:sz w:val="16"/>
              </w:rPr>
            </w:pPr>
            <w:r>
              <w:rPr>
                <w:sz w:val="16"/>
              </w:rPr>
              <w:t>1D/9B</w:t>
            </w:r>
          </w:p>
        </w:tc>
        <w:tc>
          <w:tcPr>
            <w:tcW w:w="1418" w:type="dxa"/>
          </w:tcPr>
          <w:p w:rsidR="004A3E1A" w:rsidRDefault="004A3E1A">
            <w:pPr>
              <w:jc w:val="center"/>
              <w:rPr>
                <w:sz w:val="16"/>
              </w:rPr>
            </w:pPr>
            <w:r>
              <w:rPr>
                <w:sz w:val="16"/>
              </w:rPr>
              <w:t>3.5/12.6</w:t>
            </w:r>
          </w:p>
        </w:tc>
        <w:tc>
          <w:tcPr>
            <w:tcW w:w="567" w:type="dxa"/>
          </w:tcPr>
          <w:p w:rsidR="004A3E1A" w:rsidRDefault="004A3E1A">
            <w:pPr>
              <w:jc w:val="center"/>
              <w:rPr>
                <w:sz w:val="16"/>
              </w:rPr>
            </w:pPr>
            <w:r>
              <w:rPr>
                <w:sz w:val="16"/>
              </w:rPr>
              <w:t>4.5/6</w:t>
            </w:r>
          </w:p>
        </w:tc>
        <w:tc>
          <w:tcPr>
            <w:tcW w:w="832" w:type="dxa"/>
          </w:tcPr>
          <w:p w:rsidR="004A3E1A" w:rsidRDefault="004A3E1A">
            <w:pPr>
              <w:jc w:val="center"/>
              <w:rPr>
                <w:sz w:val="16"/>
              </w:rPr>
            </w:pPr>
            <w:r>
              <w:rPr>
                <w:sz w:val="16"/>
              </w:rPr>
              <w:t>Y/N</w:t>
            </w:r>
          </w:p>
        </w:tc>
        <w:tc>
          <w:tcPr>
            <w:tcW w:w="992" w:type="dxa"/>
          </w:tcPr>
          <w:p w:rsidR="004A3E1A" w:rsidRDefault="004A3E1A">
            <w:pPr>
              <w:jc w:val="center"/>
              <w:rPr>
                <w:sz w:val="16"/>
              </w:rPr>
            </w:pPr>
            <w:r>
              <w:rPr>
                <w:sz w:val="16"/>
              </w:rPr>
              <w:t>4 Note 4</w:t>
            </w:r>
          </w:p>
        </w:tc>
      </w:tr>
      <w:tr w:rsidR="004A3E1A" w:rsidTr="00E72BD7">
        <w:tc>
          <w:tcPr>
            <w:tcW w:w="534" w:type="dxa"/>
          </w:tcPr>
          <w:p w:rsidR="004A3E1A" w:rsidRDefault="004A3E1A">
            <w:pPr>
              <w:jc w:val="center"/>
              <w:rPr>
                <w:sz w:val="16"/>
              </w:rPr>
            </w:pPr>
            <w:r>
              <w:rPr>
                <w:sz w:val="16"/>
              </w:rPr>
              <w:t>13</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6</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145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21</w:t>
            </w:r>
          </w:p>
        </w:tc>
        <w:tc>
          <w:tcPr>
            <w:tcW w:w="567" w:type="dxa"/>
          </w:tcPr>
          <w:p w:rsidR="004A3E1A" w:rsidRDefault="004A3E1A">
            <w:pPr>
              <w:jc w:val="center"/>
              <w:rPr>
                <w:sz w:val="16"/>
              </w:rPr>
            </w:pPr>
            <w:r>
              <w:rPr>
                <w:sz w:val="16"/>
              </w:rPr>
              <w:t>-2</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19</w:t>
            </w:r>
          </w:p>
        </w:tc>
        <w:tc>
          <w:tcPr>
            <w:tcW w:w="992" w:type="dxa"/>
          </w:tcPr>
          <w:p w:rsidR="004A3E1A" w:rsidRDefault="004A3E1A">
            <w:pPr>
              <w:jc w:val="center"/>
              <w:rPr>
                <w:sz w:val="16"/>
              </w:rPr>
            </w:pPr>
            <w:r>
              <w:rPr>
                <w:sz w:val="16"/>
              </w:rPr>
              <w:t>7/6/8/8</w:t>
            </w:r>
          </w:p>
        </w:tc>
        <w:tc>
          <w:tcPr>
            <w:tcW w:w="567" w:type="dxa"/>
          </w:tcPr>
          <w:p w:rsidR="004A3E1A" w:rsidRDefault="004A3E1A">
            <w:pPr>
              <w:jc w:val="center"/>
              <w:rPr>
                <w:sz w:val="16"/>
              </w:rPr>
            </w:pPr>
            <w:r>
              <w:rPr>
                <w:sz w:val="16"/>
              </w:rPr>
              <w:t>29</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1D/8B/2D</w:t>
            </w:r>
          </w:p>
        </w:tc>
        <w:tc>
          <w:tcPr>
            <w:tcW w:w="1418" w:type="dxa"/>
          </w:tcPr>
          <w:p w:rsidR="004A3E1A" w:rsidRDefault="004A3E1A">
            <w:pPr>
              <w:jc w:val="center"/>
              <w:rPr>
                <w:sz w:val="16"/>
              </w:rPr>
            </w:pPr>
            <w:r>
              <w:rPr>
                <w:sz w:val="16"/>
              </w:rPr>
              <w:t>3.5/12.6/3.5</w:t>
            </w:r>
          </w:p>
        </w:tc>
        <w:tc>
          <w:tcPr>
            <w:tcW w:w="567" w:type="dxa"/>
          </w:tcPr>
          <w:p w:rsidR="004A3E1A" w:rsidRDefault="004A3E1A">
            <w:pPr>
              <w:jc w:val="center"/>
              <w:rPr>
                <w:sz w:val="16"/>
              </w:rPr>
            </w:pPr>
            <w:r>
              <w:rPr>
                <w:sz w:val="16"/>
              </w:rPr>
              <w:t>4.5/6</w:t>
            </w:r>
          </w:p>
        </w:tc>
        <w:tc>
          <w:tcPr>
            <w:tcW w:w="832" w:type="dxa"/>
          </w:tcPr>
          <w:p w:rsidR="004A3E1A" w:rsidRDefault="004A3E1A">
            <w:pPr>
              <w:jc w:val="center"/>
              <w:rPr>
                <w:sz w:val="16"/>
              </w:rPr>
            </w:pPr>
            <w:r>
              <w:rPr>
                <w:sz w:val="16"/>
              </w:rPr>
              <w:t>Y/N/Y</w:t>
            </w:r>
          </w:p>
        </w:tc>
        <w:tc>
          <w:tcPr>
            <w:tcW w:w="992" w:type="dxa"/>
          </w:tcPr>
          <w:p w:rsidR="004A3E1A" w:rsidRDefault="004A3E1A">
            <w:pPr>
              <w:jc w:val="center"/>
              <w:rPr>
                <w:sz w:val="16"/>
              </w:rPr>
            </w:pPr>
            <w:r>
              <w:rPr>
                <w:sz w:val="16"/>
              </w:rPr>
              <w:t>8 Note 5</w:t>
            </w:r>
          </w:p>
        </w:tc>
      </w:tr>
      <w:tr w:rsidR="004A3E1A" w:rsidTr="00E72BD7">
        <w:tc>
          <w:tcPr>
            <w:tcW w:w="534" w:type="dxa"/>
          </w:tcPr>
          <w:p w:rsidR="004A3E1A" w:rsidRDefault="004A3E1A">
            <w:pPr>
              <w:jc w:val="center"/>
              <w:rPr>
                <w:sz w:val="16"/>
              </w:rPr>
            </w:pPr>
            <w:r>
              <w:rPr>
                <w:sz w:val="16"/>
              </w:rPr>
              <w:t>14</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7</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140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18</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15</w:t>
            </w:r>
          </w:p>
        </w:tc>
        <w:tc>
          <w:tcPr>
            <w:tcW w:w="992" w:type="dxa"/>
          </w:tcPr>
          <w:p w:rsidR="004A3E1A" w:rsidRDefault="004A3E1A">
            <w:pPr>
              <w:jc w:val="center"/>
              <w:rPr>
                <w:sz w:val="16"/>
              </w:rPr>
            </w:pPr>
            <w:r>
              <w:rPr>
                <w:sz w:val="16"/>
              </w:rPr>
              <w:t>4/2/3/1</w:t>
            </w:r>
          </w:p>
        </w:tc>
        <w:tc>
          <w:tcPr>
            <w:tcW w:w="567" w:type="dxa"/>
          </w:tcPr>
          <w:p w:rsidR="004A3E1A" w:rsidRDefault="004A3E1A">
            <w:pPr>
              <w:jc w:val="center"/>
              <w:rPr>
                <w:sz w:val="16"/>
              </w:rPr>
            </w:pPr>
            <w:r>
              <w:rPr>
                <w:sz w:val="16"/>
              </w:rPr>
              <w:t>10</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15</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8</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135</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18</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14</w:t>
            </w:r>
          </w:p>
        </w:tc>
        <w:tc>
          <w:tcPr>
            <w:tcW w:w="992" w:type="dxa"/>
          </w:tcPr>
          <w:p w:rsidR="004A3E1A" w:rsidRDefault="004A3E1A">
            <w:pPr>
              <w:jc w:val="center"/>
              <w:rPr>
                <w:sz w:val="16"/>
              </w:rPr>
            </w:pPr>
            <w:r>
              <w:rPr>
                <w:sz w:val="16"/>
              </w:rPr>
              <w:t>2/3/7/1</w:t>
            </w:r>
          </w:p>
        </w:tc>
        <w:tc>
          <w:tcPr>
            <w:tcW w:w="567" w:type="dxa"/>
          </w:tcPr>
          <w:p w:rsidR="004A3E1A" w:rsidRDefault="004A3E1A">
            <w:pPr>
              <w:jc w:val="center"/>
              <w:rPr>
                <w:sz w:val="16"/>
              </w:rPr>
            </w:pPr>
            <w:r>
              <w:rPr>
                <w:sz w:val="16"/>
              </w:rPr>
              <w:t>13</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16</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9</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130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18</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13</w:t>
            </w:r>
          </w:p>
        </w:tc>
        <w:tc>
          <w:tcPr>
            <w:tcW w:w="992" w:type="dxa"/>
          </w:tcPr>
          <w:p w:rsidR="004A3E1A" w:rsidRDefault="004A3E1A">
            <w:pPr>
              <w:jc w:val="center"/>
              <w:rPr>
                <w:sz w:val="16"/>
              </w:rPr>
            </w:pPr>
            <w:r>
              <w:rPr>
                <w:sz w:val="16"/>
              </w:rPr>
              <w:t>4/2/3/3</w:t>
            </w:r>
          </w:p>
        </w:tc>
        <w:tc>
          <w:tcPr>
            <w:tcW w:w="567" w:type="dxa"/>
          </w:tcPr>
          <w:p w:rsidR="004A3E1A" w:rsidRDefault="004A3E1A">
            <w:pPr>
              <w:jc w:val="center"/>
              <w:rPr>
                <w:sz w:val="16"/>
              </w:rPr>
            </w:pPr>
            <w:r>
              <w:rPr>
                <w:sz w:val="16"/>
              </w:rPr>
              <w:t>12</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17</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10</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125</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9</w:t>
            </w:r>
          </w:p>
        </w:tc>
        <w:tc>
          <w:tcPr>
            <w:tcW w:w="992" w:type="dxa"/>
          </w:tcPr>
          <w:p w:rsidR="004A3E1A" w:rsidRDefault="004A3E1A">
            <w:pPr>
              <w:jc w:val="center"/>
              <w:rPr>
                <w:sz w:val="16"/>
              </w:rPr>
            </w:pPr>
            <w:r>
              <w:rPr>
                <w:sz w:val="16"/>
              </w:rPr>
              <w:t>7/9/6/5</w:t>
            </w:r>
          </w:p>
        </w:tc>
        <w:tc>
          <w:tcPr>
            <w:tcW w:w="567" w:type="dxa"/>
          </w:tcPr>
          <w:p w:rsidR="004A3E1A" w:rsidRDefault="004A3E1A">
            <w:pPr>
              <w:jc w:val="center"/>
              <w:rPr>
                <w:sz w:val="16"/>
              </w:rPr>
            </w:pPr>
            <w:r>
              <w:rPr>
                <w:sz w:val="16"/>
              </w:rPr>
              <w:t>27</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6B/9B/8B</w:t>
            </w:r>
          </w:p>
        </w:tc>
        <w:tc>
          <w:tcPr>
            <w:tcW w:w="1418" w:type="dxa"/>
          </w:tcPr>
          <w:p w:rsidR="004A3E1A" w:rsidRDefault="004A3E1A">
            <w:pPr>
              <w:jc w:val="center"/>
              <w:rPr>
                <w:sz w:val="16"/>
              </w:rPr>
            </w:pPr>
            <w:r>
              <w:rPr>
                <w:sz w:val="16"/>
              </w:rPr>
              <w:t>12.5/12.6/12.6</w:t>
            </w:r>
          </w:p>
        </w:tc>
        <w:tc>
          <w:tcPr>
            <w:tcW w:w="567" w:type="dxa"/>
          </w:tcPr>
          <w:p w:rsidR="004A3E1A" w:rsidRDefault="004A3E1A">
            <w:pPr>
              <w:jc w:val="center"/>
              <w:rPr>
                <w:sz w:val="16"/>
              </w:rPr>
            </w:pPr>
            <w:r>
              <w:rPr>
                <w:sz w:val="16"/>
              </w:rPr>
              <w:t>11.5</w:t>
            </w:r>
          </w:p>
        </w:tc>
        <w:tc>
          <w:tcPr>
            <w:tcW w:w="832" w:type="dxa"/>
          </w:tcPr>
          <w:p w:rsidR="004A3E1A" w:rsidRDefault="004A3E1A">
            <w:pPr>
              <w:jc w:val="center"/>
              <w:rPr>
                <w:sz w:val="16"/>
              </w:rPr>
            </w:pPr>
            <w:r>
              <w:rPr>
                <w:sz w:val="16"/>
              </w:rPr>
              <w:t>N/N/N</w:t>
            </w: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18</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11</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120</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9</w:t>
            </w:r>
          </w:p>
        </w:tc>
        <w:tc>
          <w:tcPr>
            <w:tcW w:w="992" w:type="dxa"/>
          </w:tcPr>
          <w:p w:rsidR="004A3E1A" w:rsidRDefault="004A3E1A">
            <w:pPr>
              <w:jc w:val="center"/>
              <w:rPr>
                <w:sz w:val="16"/>
              </w:rPr>
            </w:pPr>
            <w:r>
              <w:rPr>
                <w:sz w:val="16"/>
              </w:rPr>
              <w:t>3/9/6/7</w:t>
            </w:r>
          </w:p>
        </w:tc>
        <w:tc>
          <w:tcPr>
            <w:tcW w:w="567" w:type="dxa"/>
          </w:tcPr>
          <w:p w:rsidR="004A3E1A" w:rsidRDefault="004A3E1A">
            <w:pPr>
              <w:jc w:val="center"/>
              <w:rPr>
                <w:sz w:val="16"/>
              </w:rPr>
            </w:pPr>
            <w:r>
              <w:rPr>
                <w:sz w:val="16"/>
              </w:rPr>
              <w:t>25</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5D/6B/7B</w:t>
            </w:r>
          </w:p>
        </w:tc>
        <w:tc>
          <w:tcPr>
            <w:tcW w:w="1418" w:type="dxa"/>
          </w:tcPr>
          <w:p w:rsidR="004A3E1A" w:rsidRDefault="004A3E1A">
            <w:pPr>
              <w:jc w:val="center"/>
              <w:rPr>
                <w:sz w:val="16"/>
              </w:rPr>
            </w:pPr>
            <w:r>
              <w:rPr>
                <w:sz w:val="16"/>
              </w:rPr>
              <w:t>3.5/12.6/12.6</w:t>
            </w:r>
          </w:p>
        </w:tc>
        <w:tc>
          <w:tcPr>
            <w:tcW w:w="567" w:type="dxa"/>
          </w:tcPr>
          <w:p w:rsidR="004A3E1A" w:rsidRDefault="004A3E1A">
            <w:pPr>
              <w:jc w:val="center"/>
              <w:rPr>
                <w:sz w:val="16"/>
              </w:rPr>
            </w:pPr>
            <w:r>
              <w:rPr>
                <w:sz w:val="16"/>
              </w:rPr>
              <w:t>3.5/12</w:t>
            </w:r>
          </w:p>
        </w:tc>
        <w:tc>
          <w:tcPr>
            <w:tcW w:w="832" w:type="dxa"/>
          </w:tcPr>
          <w:p w:rsidR="004A3E1A" w:rsidRDefault="004A3E1A">
            <w:pPr>
              <w:jc w:val="center"/>
              <w:rPr>
                <w:sz w:val="16"/>
              </w:rPr>
            </w:pPr>
            <w:r>
              <w:rPr>
                <w:sz w:val="16"/>
              </w:rPr>
              <w:t>Y/N/N</w:t>
            </w:r>
          </w:p>
        </w:tc>
        <w:tc>
          <w:tcPr>
            <w:tcW w:w="992" w:type="dxa"/>
          </w:tcPr>
          <w:p w:rsidR="004A3E1A" w:rsidRDefault="004A3E1A">
            <w:pPr>
              <w:jc w:val="center"/>
              <w:rPr>
                <w:sz w:val="16"/>
              </w:rPr>
            </w:pPr>
            <w:r>
              <w:rPr>
                <w:sz w:val="16"/>
              </w:rPr>
              <w:t>4</w:t>
            </w:r>
          </w:p>
        </w:tc>
      </w:tr>
      <w:tr w:rsidR="004A3E1A" w:rsidTr="00E72BD7">
        <w:tc>
          <w:tcPr>
            <w:tcW w:w="534" w:type="dxa"/>
          </w:tcPr>
          <w:p w:rsidR="004A3E1A" w:rsidRDefault="004A3E1A">
            <w:pPr>
              <w:jc w:val="center"/>
              <w:rPr>
                <w:sz w:val="16"/>
              </w:rPr>
            </w:pPr>
            <w:r>
              <w:rPr>
                <w:sz w:val="16"/>
              </w:rPr>
              <w:t>19</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12</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115</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9</w:t>
            </w:r>
          </w:p>
        </w:tc>
        <w:tc>
          <w:tcPr>
            <w:tcW w:w="992" w:type="dxa"/>
          </w:tcPr>
          <w:p w:rsidR="004A3E1A" w:rsidRDefault="004A3E1A">
            <w:pPr>
              <w:jc w:val="center"/>
              <w:rPr>
                <w:sz w:val="16"/>
              </w:rPr>
            </w:pPr>
            <w:r>
              <w:rPr>
                <w:sz w:val="16"/>
              </w:rPr>
              <w:t>8/10/4/3/5</w:t>
            </w:r>
          </w:p>
        </w:tc>
        <w:tc>
          <w:tcPr>
            <w:tcW w:w="567" w:type="dxa"/>
          </w:tcPr>
          <w:p w:rsidR="004A3E1A" w:rsidRDefault="004A3E1A">
            <w:pPr>
              <w:jc w:val="center"/>
              <w:rPr>
                <w:sz w:val="16"/>
              </w:rPr>
            </w:pPr>
            <w:r>
              <w:rPr>
                <w:sz w:val="16"/>
              </w:rPr>
              <w:t>30</w:t>
            </w:r>
          </w:p>
        </w:tc>
        <w:tc>
          <w:tcPr>
            <w:tcW w:w="425" w:type="dxa"/>
          </w:tcPr>
          <w:p w:rsidR="004A3E1A" w:rsidRDefault="004A3E1A">
            <w:pPr>
              <w:jc w:val="center"/>
              <w:rPr>
                <w:sz w:val="16"/>
              </w:rPr>
            </w:pPr>
            <w:r>
              <w:rPr>
                <w:sz w:val="16"/>
              </w:rPr>
              <w:t>4</w:t>
            </w:r>
          </w:p>
        </w:tc>
        <w:tc>
          <w:tcPr>
            <w:tcW w:w="1134" w:type="dxa"/>
          </w:tcPr>
          <w:p w:rsidR="004A3E1A" w:rsidRDefault="004A3E1A">
            <w:pPr>
              <w:jc w:val="center"/>
              <w:rPr>
                <w:sz w:val="16"/>
              </w:rPr>
            </w:pPr>
            <w:r>
              <w:rPr>
                <w:sz w:val="16"/>
              </w:rPr>
              <w:t>1D/6B/9B/8B</w:t>
            </w:r>
          </w:p>
        </w:tc>
        <w:tc>
          <w:tcPr>
            <w:tcW w:w="1418" w:type="dxa"/>
          </w:tcPr>
          <w:p w:rsidR="004A3E1A" w:rsidRDefault="004A3E1A">
            <w:pPr>
              <w:jc w:val="center"/>
              <w:rPr>
                <w:sz w:val="16"/>
              </w:rPr>
            </w:pPr>
            <w:r>
              <w:rPr>
                <w:sz w:val="16"/>
              </w:rPr>
              <w:t>3.5/12.6…</w:t>
            </w:r>
          </w:p>
        </w:tc>
        <w:tc>
          <w:tcPr>
            <w:tcW w:w="567" w:type="dxa"/>
          </w:tcPr>
          <w:p w:rsidR="004A3E1A" w:rsidRDefault="004A3E1A">
            <w:pPr>
              <w:jc w:val="center"/>
              <w:rPr>
                <w:sz w:val="16"/>
              </w:rPr>
            </w:pPr>
            <w:r>
              <w:rPr>
                <w:sz w:val="16"/>
              </w:rPr>
              <w:t>3.5/12</w:t>
            </w:r>
          </w:p>
        </w:tc>
        <w:tc>
          <w:tcPr>
            <w:tcW w:w="832" w:type="dxa"/>
          </w:tcPr>
          <w:p w:rsidR="004A3E1A" w:rsidRDefault="004A3E1A">
            <w:pPr>
              <w:jc w:val="center"/>
              <w:rPr>
                <w:sz w:val="16"/>
              </w:rPr>
            </w:pPr>
            <w:r>
              <w:rPr>
                <w:sz w:val="16"/>
              </w:rPr>
              <w:t>Y/N/N/N</w:t>
            </w:r>
          </w:p>
        </w:tc>
        <w:tc>
          <w:tcPr>
            <w:tcW w:w="992" w:type="dxa"/>
          </w:tcPr>
          <w:p w:rsidR="004A3E1A" w:rsidRDefault="004A3E1A">
            <w:pPr>
              <w:jc w:val="center"/>
              <w:rPr>
                <w:sz w:val="16"/>
              </w:rPr>
            </w:pPr>
            <w:r>
              <w:rPr>
                <w:sz w:val="16"/>
              </w:rPr>
              <w:t>4 Note 6</w:t>
            </w:r>
          </w:p>
        </w:tc>
      </w:tr>
      <w:tr w:rsidR="004A3E1A" w:rsidTr="00E72BD7">
        <w:tc>
          <w:tcPr>
            <w:tcW w:w="534" w:type="dxa"/>
          </w:tcPr>
          <w:p w:rsidR="004A3E1A" w:rsidRDefault="004A3E1A">
            <w:pPr>
              <w:jc w:val="center"/>
              <w:rPr>
                <w:sz w:val="16"/>
              </w:rPr>
            </w:pPr>
            <w:r>
              <w:rPr>
                <w:sz w:val="16"/>
              </w:rPr>
              <w:t>20</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13</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110</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11</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6</w:t>
            </w:r>
          </w:p>
        </w:tc>
        <w:tc>
          <w:tcPr>
            <w:tcW w:w="992" w:type="dxa"/>
          </w:tcPr>
          <w:p w:rsidR="004A3E1A" w:rsidRDefault="004A3E1A">
            <w:pPr>
              <w:jc w:val="center"/>
              <w:rPr>
                <w:sz w:val="16"/>
              </w:rPr>
            </w:pPr>
            <w:r>
              <w:rPr>
                <w:sz w:val="16"/>
              </w:rPr>
              <w:t>7/9/5/7</w:t>
            </w:r>
          </w:p>
        </w:tc>
        <w:tc>
          <w:tcPr>
            <w:tcW w:w="567" w:type="dxa"/>
          </w:tcPr>
          <w:p w:rsidR="004A3E1A" w:rsidRDefault="004A3E1A">
            <w:pPr>
              <w:jc w:val="center"/>
              <w:rPr>
                <w:sz w:val="16"/>
              </w:rPr>
            </w:pPr>
            <w:r>
              <w:rPr>
                <w:sz w:val="16"/>
              </w:rPr>
              <w:t>28</w:t>
            </w:r>
          </w:p>
        </w:tc>
        <w:tc>
          <w:tcPr>
            <w:tcW w:w="425" w:type="dxa"/>
          </w:tcPr>
          <w:p w:rsidR="004A3E1A" w:rsidRDefault="004A3E1A">
            <w:pPr>
              <w:jc w:val="center"/>
              <w:rPr>
                <w:sz w:val="16"/>
              </w:rPr>
            </w:pPr>
            <w:r>
              <w:rPr>
                <w:sz w:val="16"/>
              </w:rPr>
              <w:t>4</w:t>
            </w:r>
          </w:p>
        </w:tc>
        <w:tc>
          <w:tcPr>
            <w:tcW w:w="1134" w:type="dxa"/>
          </w:tcPr>
          <w:p w:rsidR="004A3E1A" w:rsidRDefault="004A3E1A">
            <w:pPr>
              <w:jc w:val="center"/>
              <w:rPr>
                <w:sz w:val="16"/>
              </w:rPr>
            </w:pPr>
            <w:r>
              <w:rPr>
                <w:sz w:val="16"/>
              </w:rPr>
              <w:t>2D/5D/6B/9B</w:t>
            </w:r>
          </w:p>
        </w:tc>
        <w:tc>
          <w:tcPr>
            <w:tcW w:w="1418" w:type="dxa"/>
          </w:tcPr>
          <w:p w:rsidR="004A3E1A" w:rsidRDefault="004A3E1A">
            <w:pPr>
              <w:jc w:val="center"/>
              <w:rPr>
                <w:sz w:val="16"/>
              </w:rPr>
            </w:pPr>
            <w:r>
              <w:rPr>
                <w:sz w:val="16"/>
              </w:rPr>
              <w:t>3.5/3.5/12.6/12.6</w:t>
            </w:r>
          </w:p>
        </w:tc>
        <w:tc>
          <w:tcPr>
            <w:tcW w:w="567" w:type="dxa"/>
          </w:tcPr>
          <w:p w:rsidR="004A3E1A" w:rsidRDefault="004A3E1A">
            <w:pPr>
              <w:jc w:val="center"/>
              <w:rPr>
                <w:sz w:val="16"/>
              </w:rPr>
            </w:pPr>
            <w:r>
              <w:rPr>
                <w:sz w:val="16"/>
              </w:rPr>
              <w:t>3/13</w:t>
            </w:r>
          </w:p>
        </w:tc>
        <w:tc>
          <w:tcPr>
            <w:tcW w:w="832" w:type="dxa"/>
          </w:tcPr>
          <w:p w:rsidR="004A3E1A" w:rsidRDefault="004A3E1A">
            <w:pPr>
              <w:jc w:val="center"/>
              <w:rPr>
                <w:sz w:val="16"/>
              </w:rPr>
            </w:pPr>
            <w:r>
              <w:rPr>
                <w:sz w:val="16"/>
              </w:rPr>
              <w:t>N/N/Y/Y</w:t>
            </w:r>
          </w:p>
        </w:tc>
        <w:tc>
          <w:tcPr>
            <w:tcW w:w="992" w:type="dxa"/>
          </w:tcPr>
          <w:p w:rsidR="004A3E1A" w:rsidRDefault="004A3E1A">
            <w:pPr>
              <w:jc w:val="center"/>
              <w:rPr>
                <w:sz w:val="16"/>
              </w:rPr>
            </w:pPr>
            <w:r>
              <w:rPr>
                <w:sz w:val="16"/>
              </w:rPr>
              <w:t>8 Note 7</w:t>
            </w:r>
          </w:p>
        </w:tc>
      </w:tr>
      <w:tr w:rsidR="004A3E1A" w:rsidTr="00E72BD7">
        <w:tc>
          <w:tcPr>
            <w:tcW w:w="534" w:type="dxa"/>
          </w:tcPr>
          <w:p w:rsidR="004A3E1A" w:rsidRDefault="004A3E1A">
            <w:pPr>
              <w:jc w:val="center"/>
              <w:rPr>
                <w:sz w:val="16"/>
              </w:rPr>
            </w:pPr>
            <w:r>
              <w:rPr>
                <w:sz w:val="16"/>
              </w:rPr>
              <w:t>21</w:t>
            </w:r>
          </w:p>
        </w:tc>
        <w:tc>
          <w:tcPr>
            <w:tcW w:w="940" w:type="dxa"/>
          </w:tcPr>
          <w:p w:rsidR="004A3E1A" w:rsidRDefault="004A3E1A">
            <w:pPr>
              <w:jc w:val="center"/>
              <w:rPr>
                <w:sz w:val="16"/>
              </w:rPr>
            </w:pPr>
            <w:r>
              <w:rPr>
                <w:sz w:val="16"/>
              </w:rPr>
              <w:t>45S/5</w:t>
            </w:r>
          </w:p>
        </w:tc>
        <w:tc>
          <w:tcPr>
            <w:tcW w:w="709" w:type="dxa"/>
          </w:tcPr>
          <w:p w:rsidR="004A3E1A" w:rsidRDefault="004A3E1A">
            <w:pPr>
              <w:jc w:val="center"/>
              <w:rPr>
                <w:sz w:val="16"/>
              </w:rPr>
            </w:pPr>
            <w:r>
              <w:rPr>
                <w:sz w:val="16"/>
              </w:rPr>
              <w:t>14</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110</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2</w:t>
            </w:r>
          </w:p>
        </w:tc>
        <w:tc>
          <w:tcPr>
            <w:tcW w:w="567" w:type="dxa"/>
          </w:tcPr>
          <w:p w:rsidR="004A3E1A" w:rsidRDefault="004A3E1A">
            <w:pPr>
              <w:jc w:val="center"/>
              <w:rPr>
                <w:sz w:val="16"/>
              </w:rPr>
            </w:pPr>
            <w:r>
              <w:rPr>
                <w:sz w:val="16"/>
              </w:rPr>
              <w:t>9</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4</w:t>
            </w:r>
          </w:p>
        </w:tc>
        <w:tc>
          <w:tcPr>
            <w:tcW w:w="992" w:type="dxa"/>
          </w:tcPr>
          <w:p w:rsidR="004A3E1A" w:rsidRDefault="004A3E1A">
            <w:pPr>
              <w:jc w:val="center"/>
              <w:rPr>
                <w:sz w:val="16"/>
              </w:rPr>
            </w:pPr>
            <w:r>
              <w:rPr>
                <w:sz w:val="16"/>
              </w:rPr>
              <w:t>1/2/10/5/5</w:t>
            </w:r>
          </w:p>
        </w:tc>
        <w:tc>
          <w:tcPr>
            <w:tcW w:w="567" w:type="dxa"/>
          </w:tcPr>
          <w:p w:rsidR="004A3E1A" w:rsidRDefault="004A3E1A">
            <w:pPr>
              <w:jc w:val="center"/>
              <w:rPr>
                <w:sz w:val="16"/>
              </w:rPr>
            </w:pPr>
            <w:r>
              <w:rPr>
                <w:sz w:val="16"/>
              </w:rPr>
              <w:t>23</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1D/0B/9B</w:t>
            </w:r>
          </w:p>
        </w:tc>
        <w:tc>
          <w:tcPr>
            <w:tcW w:w="1418" w:type="dxa"/>
          </w:tcPr>
          <w:p w:rsidR="004A3E1A" w:rsidRDefault="004A3E1A">
            <w:pPr>
              <w:jc w:val="center"/>
              <w:rPr>
                <w:sz w:val="16"/>
              </w:rPr>
            </w:pPr>
            <w:r>
              <w:rPr>
                <w:sz w:val="16"/>
              </w:rPr>
              <w:t>3.5/12.6/12.6</w:t>
            </w:r>
          </w:p>
        </w:tc>
        <w:tc>
          <w:tcPr>
            <w:tcW w:w="567" w:type="dxa"/>
          </w:tcPr>
          <w:p w:rsidR="004A3E1A" w:rsidRDefault="004A3E1A">
            <w:pPr>
              <w:jc w:val="center"/>
              <w:rPr>
                <w:sz w:val="16"/>
              </w:rPr>
            </w:pPr>
            <w:r>
              <w:rPr>
                <w:sz w:val="16"/>
              </w:rPr>
              <w:t>3/13</w:t>
            </w:r>
          </w:p>
        </w:tc>
        <w:tc>
          <w:tcPr>
            <w:tcW w:w="832" w:type="dxa"/>
          </w:tcPr>
          <w:p w:rsidR="004A3E1A" w:rsidRDefault="004A3E1A">
            <w:pPr>
              <w:jc w:val="center"/>
              <w:rPr>
                <w:sz w:val="16"/>
              </w:rPr>
            </w:pPr>
            <w:r>
              <w:rPr>
                <w:sz w:val="16"/>
              </w:rPr>
              <w:t>N/Y/Y</w:t>
            </w:r>
          </w:p>
        </w:tc>
        <w:tc>
          <w:tcPr>
            <w:tcW w:w="992" w:type="dxa"/>
          </w:tcPr>
          <w:p w:rsidR="004A3E1A" w:rsidRDefault="004A3E1A">
            <w:pPr>
              <w:jc w:val="center"/>
              <w:rPr>
                <w:sz w:val="16"/>
              </w:rPr>
            </w:pPr>
            <w:r>
              <w:rPr>
                <w:sz w:val="16"/>
              </w:rPr>
              <w:t>8 Note 8</w:t>
            </w:r>
          </w:p>
        </w:tc>
      </w:tr>
      <w:tr w:rsidR="004A3E1A" w:rsidTr="00E72BD7">
        <w:tc>
          <w:tcPr>
            <w:tcW w:w="534" w:type="dxa"/>
          </w:tcPr>
          <w:p w:rsidR="004A3E1A" w:rsidRDefault="004A3E1A">
            <w:pPr>
              <w:jc w:val="center"/>
              <w:rPr>
                <w:sz w:val="16"/>
              </w:rPr>
            </w:pPr>
            <w:r>
              <w:rPr>
                <w:sz w:val="16"/>
              </w:rPr>
              <w:t>21</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102</w:t>
            </w:r>
          </w:p>
        </w:tc>
        <w:tc>
          <w:tcPr>
            <w:tcW w:w="567" w:type="dxa"/>
          </w:tcPr>
          <w:p w:rsidR="004A3E1A" w:rsidRDefault="004A3E1A">
            <w:pPr>
              <w:jc w:val="center"/>
              <w:rPr>
                <w:sz w:val="16"/>
              </w:rPr>
            </w:pPr>
            <w:r>
              <w:rPr>
                <w:sz w:val="16"/>
              </w:rPr>
              <w:t>Ext</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30</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41</w:t>
            </w:r>
          </w:p>
        </w:tc>
        <w:tc>
          <w:tcPr>
            <w:tcW w:w="992" w:type="dxa"/>
          </w:tcPr>
          <w:p w:rsidR="004A3E1A" w:rsidRDefault="004A3E1A">
            <w:pPr>
              <w:jc w:val="center"/>
              <w:rPr>
                <w:sz w:val="16"/>
              </w:rPr>
            </w:pPr>
            <w:r>
              <w:rPr>
                <w:sz w:val="16"/>
              </w:rPr>
              <w:t>9/2/5</w:t>
            </w:r>
          </w:p>
        </w:tc>
        <w:tc>
          <w:tcPr>
            <w:tcW w:w="567" w:type="dxa"/>
          </w:tcPr>
          <w:p w:rsidR="004A3E1A" w:rsidRDefault="004A3E1A">
            <w:pPr>
              <w:jc w:val="center"/>
              <w:rPr>
                <w:sz w:val="16"/>
              </w:rPr>
            </w:pPr>
            <w:r>
              <w:rPr>
                <w:sz w:val="16"/>
              </w:rPr>
              <w:t>16</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22</w:t>
            </w:r>
          </w:p>
        </w:tc>
        <w:tc>
          <w:tcPr>
            <w:tcW w:w="940" w:type="dxa"/>
          </w:tcPr>
          <w:p w:rsidR="004A3E1A" w:rsidRDefault="004A3E1A">
            <w:pPr>
              <w:jc w:val="center"/>
              <w:rPr>
                <w:sz w:val="16"/>
              </w:rPr>
            </w:pPr>
            <w:r>
              <w:rPr>
                <w:sz w:val="16"/>
              </w:rPr>
              <w:t>5/10S</w:t>
            </w:r>
          </w:p>
        </w:tc>
        <w:tc>
          <w:tcPr>
            <w:tcW w:w="709" w:type="dxa"/>
          </w:tcPr>
          <w:p w:rsidR="004A3E1A" w:rsidRDefault="004A3E1A">
            <w:pPr>
              <w:jc w:val="center"/>
              <w:rPr>
                <w:sz w:val="16"/>
              </w:rPr>
            </w:pPr>
            <w:r>
              <w:rPr>
                <w:sz w:val="16"/>
              </w:rPr>
              <w:t>15</w:t>
            </w:r>
            <w:r>
              <w:rPr>
                <w:sz w:val="16"/>
                <w:vertAlign w:val="superscript"/>
              </w:rPr>
              <w:t>th</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112</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9</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4</w:t>
            </w:r>
          </w:p>
        </w:tc>
        <w:tc>
          <w:tcPr>
            <w:tcW w:w="992" w:type="dxa"/>
          </w:tcPr>
          <w:p w:rsidR="004A3E1A" w:rsidRDefault="004A3E1A">
            <w:pPr>
              <w:jc w:val="center"/>
              <w:rPr>
                <w:sz w:val="16"/>
              </w:rPr>
            </w:pPr>
            <w:r>
              <w:rPr>
                <w:sz w:val="16"/>
              </w:rPr>
              <w:t>4/9/3/7</w:t>
            </w:r>
          </w:p>
        </w:tc>
        <w:tc>
          <w:tcPr>
            <w:tcW w:w="567" w:type="dxa"/>
          </w:tcPr>
          <w:p w:rsidR="004A3E1A" w:rsidRDefault="004A3E1A">
            <w:pPr>
              <w:jc w:val="center"/>
              <w:rPr>
                <w:sz w:val="16"/>
              </w:rPr>
            </w:pPr>
            <w:r>
              <w:rPr>
                <w:sz w:val="16"/>
              </w:rPr>
              <w:t>23</w:t>
            </w:r>
          </w:p>
        </w:tc>
        <w:tc>
          <w:tcPr>
            <w:tcW w:w="425" w:type="dxa"/>
          </w:tcPr>
          <w:p w:rsidR="004A3E1A" w:rsidRDefault="004A3E1A">
            <w:pPr>
              <w:jc w:val="center"/>
              <w:rPr>
                <w:sz w:val="16"/>
              </w:rPr>
            </w:pPr>
            <w:r>
              <w:rPr>
                <w:sz w:val="16"/>
              </w:rPr>
              <w:t>3</w:t>
            </w:r>
          </w:p>
        </w:tc>
        <w:tc>
          <w:tcPr>
            <w:tcW w:w="1134" w:type="dxa"/>
          </w:tcPr>
          <w:p w:rsidR="004A3E1A" w:rsidRDefault="004A3E1A">
            <w:pPr>
              <w:jc w:val="center"/>
              <w:rPr>
                <w:sz w:val="16"/>
              </w:rPr>
            </w:pPr>
            <w:r>
              <w:rPr>
                <w:sz w:val="16"/>
              </w:rPr>
              <w:t>2D/6B/7B</w:t>
            </w:r>
          </w:p>
        </w:tc>
        <w:tc>
          <w:tcPr>
            <w:tcW w:w="1418" w:type="dxa"/>
          </w:tcPr>
          <w:p w:rsidR="004A3E1A" w:rsidRDefault="004A3E1A">
            <w:pPr>
              <w:jc w:val="center"/>
              <w:rPr>
                <w:sz w:val="16"/>
              </w:rPr>
            </w:pPr>
            <w:r>
              <w:rPr>
                <w:sz w:val="16"/>
              </w:rPr>
              <w:t>3.5/12.6/12.6</w:t>
            </w:r>
          </w:p>
        </w:tc>
        <w:tc>
          <w:tcPr>
            <w:tcW w:w="567" w:type="dxa"/>
          </w:tcPr>
          <w:p w:rsidR="004A3E1A" w:rsidRDefault="004A3E1A">
            <w:pPr>
              <w:jc w:val="center"/>
              <w:rPr>
                <w:sz w:val="16"/>
              </w:rPr>
            </w:pPr>
            <w:r>
              <w:rPr>
                <w:sz w:val="16"/>
              </w:rPr>
              <w:t>3.5/13</w:t>
            </w:r>
          </w:p>
        </w:tc>
        <w:tc>
          <w:tcPr>
            <w:tcW w:w="832" w:type="dxa"/>
          </w:tcPr>
          <w:p w:rsidR="004A3E1A" w:rsidRDefault="004A3E1A">
            <w:pPr>
              <w:jc w:val="center"/>
              <w:rPr>
                <w:sz w:val="16"/>
              </w:rPr>
            </w:pPr>
            <w:r>
              <w:rPr>
                <w:sz w:val="16"/>
              </w:rPr>
              <w:t>Y/Y/Y</w:t>
            </w:r>
          </w:p>
        </w:tc>
        <w:tc>
          <w:tcPr>
            <w:tcW w:w="992" w:type="dxa"/>
          </w:tcPr>
          <w:p w:rsidR="004A3E1A" w:rsidRDefault="004A3E1A">
            <w:pPr>
              <w:jc w:val="center"/>
              <w:rPr>
                <w:sz w:val="16"/>
              </w:rPr>
            </w:pPr>
            <w:r>
              <w:rPr>
                <w:sz w:val="16"/>
              </w:rPr>
              <w:t>12 Note 9</w:t>
            </w:r>
          </w:p>
        </w:tc>
      </w:tr>
      <w:tr w:rsidR="004A3E1A" w:rsidTr="00E72BD7">
        <w:tc>
          <w:tcPr>
            <w:tcW w:w="534" w:type="dxa"/>
          </w:tcPr>
          <w:p w:rsidR="004A3E1A" w:rsidRDefault="004A3E1A">
            <w:pPr>
              <w:jc w:val="center"/>
              <w:rPr>
                <w:sz w:val="16"/>
              </w:rPr>
            </w:pPr>
            <w:r>
              <w:rPr>
                <w:sz w:val="16"/>
              </w:rPr>
              <w:t>22</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Z1-2</w:t>
            </w:r>
            <w:r>
              <w:rPr>
                <w:sz w:val="16"/>
                <w:vertAlign w:val="superscript"/>
              </w:rPr>
              <w:t>nd</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96</w:t>
            </w:r>
          </w:p>
        </w:tc>
        <w:tc>
          <w:tcPr>
            <w:tcW w:w="567" w:type="dxa"/>
          </w:tcPr>
          <w:p w:rsidR="004A3E1A" w:rsidRDefault="004A3E1A">
            <w:pPr>
              <w:jc w:val="center"/>
              <w:rPr>
                <w:sz w:val="16"/>
              </w:rPr>
            </w:pPr>
            <w:r>
              <w:rPr>
                <w:sz w:val="16"/>
              </w:rPr>
              <w:t>Ext</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30</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39</w:t>
            </w:r>
          </w:p>
        </w:tc>
        <w:tc>
          <w:tcPr>
            <w:tcW w:w="992" w:type="dxa"/>
          </w:tcPr>
          <w:p w:rsidR="004A3E1A" w:rsidRDefault="004A3E1A">
            <w:pPr>
              <w:jc w:val="center"/>
              <w:rPr>
                <w:sz w:val="16"/>
              </w:rPr>
            </w:pPr>
            <w:r>
              <w:rPr>
                <w:sz w:val="16"/>
              </w:rPr>
              <w:t>4/5/9</w:t>
            </w:r>
          </w:p>
        </w:tc>
        <w:tc>
          <w:tcPr>
            <w:tcW w:w="567" w:type="dxa"/>
          </w:tcPr>
          <w:p w:rsidR="004A3E1A" w:rsidRDefault="004A3E1A">
            <w:pPr>
              <w:jc w:val="center"/>
              <w:rPr>
                <w:sz w:val="16"/>
              </w:rPr>
            </w:pPr>
            <w:r>
              <w:rPr>
                <w:sz w:val="16"/>
              </w:rPr>
              <w:t>18</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23</w:t>
            </w:r>
          </w:p>
        </w:tc>
        <w:tc>
          <w:tcPr>
            <w:tcW w:w="940" w:type="dxa"/>
          </w:tcPr>
          <w:p w:rsidR="004A3E1A" w:rsidRDefault="004A3E1A">
            <w:pPr>
              <w:jc w:val="center"/>
              <w:rPr>
                <w:sz w:val="16"/>
              </w:rPr>
            </w:pPr>
            <w:r>
              <w:rPr>
                <w:sz w:val="16"/>
              </w:rPr>
              <w:t>30S/5</w:t>
            </w:r>
          </w:p>
        </w:tc>
        <w:tc>
          <w:tcPr>
            <w:tcW w:w="709" w:type="dxa"/>
          </w:tcPr>
          <w:p w:rsidR="004A3E1A" w:rsidRDefault="004A3E1A">
            <w:pPr>
              <w:jc w:val="center"/>
              <w:rPr>
                <w:sz w:val="16"/>
              </w:rPr>
            </w:pPr>
            <w:r>
              <w:rPr>
                <w:sz w:val="16"/>
              </w:rPr>
              <w:t>Tirpitz</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113</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4</w:t>
            </w:r>
          </w:p>
        </w:tc>
        <w:tc>
          <w:tcPr>
            <w:tcW w:w="567" w:type="dxa"/>
          </w:tcPr>
          <w:p w:rsidR="004A3E1A" w:rsidRDefault="004A3E1A">
            <w:pPr>
              <w:jc w:val="center"/>
              <w:rPr>
                <w:sz w:val="16"/>
              </w:rPr>
            </w:pPr>
            <w:r>
              <w:rPr>
                <w:sz w:val="16"/>
              </w:rPr>
              <w:t>14</w:t>
            </w:r>
          </w:p>
        </w:tc>
        <w:tc>
          <w:tcPr>
            <w:tcW w:w="567" w:type="dxa"/>
          </w:tcPr>
          <w:p w:rsidR="004A3E1A" w:rsidRDefault="004A3E1A">
            <w:pPr>
              <w:jc w:val="center"/>
              <w:rPr>
                <w:sz w:val="16"/>
              </w:rPr>
            </w:pPr>
            <w:r>
              <w:rPr>
                <w:sz w:val="16"/>
              </w:rPr>
              <w:t>5</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19</w:t>
            </w:r>
          </w:p>
        </w:tc>
        <w:tc>
          <w:tcPr>
            <w:tcW w:w="992" w:type="dxa"/>
          </w:tcPr>
          <w:p w:rsidR="004A3E1A" w:rsidRDefault="004A3E1A">
            <w:pPr>
              <w:jc w:val="center"/>
              <w:rPr>
                <w:sz w:val="16"/>
              </w:rPr>
            </w:pPr>
            <w:r>
              <w:rPr>
                <w:sz w:val="16"/>
              </w:rPr>
              <w:t>3/8/2/6</w:t>
            </w:r>
          </w:p>
        </w:tc>
        <w:tc>
          <w:tcPr>
            <w:tcW w:w="567" w:type="dxa"/>
          </w:tcPr>
          <w:p w:rsidR="004A3E1A" w:rsidRDefault="004A3E1A">
            <w:pPr>
              <w:jc w:val="center"/>
              <w:rPr>
                <w:sz w:val="16"/>
              </w:rPr>
            </w:pPr>
            <w:r>
              <w:rPr>
                <w:sz w:val="16"/>
              </w:rPr>
              <w:t>19</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3D</w:t>
            </w:r>
          </w:p>
        </w:tc>
        <w:tc>
          <w:tcPr>
            <w:tcW w:w="1418" w:type="dxa"/>
          </w:tcPr>
          <w:p w:rsidR="004A3E1A" w:rsidRDefault="004A3E1A">
            <w:pPr>
              <w:jc w:val="center"/>
              <w:rPr>
                <w:sz w:val="16"/>
              </w:rPr>
            </w:pPr>
            <w:r>
              <w:rPr>
                <w:sz w:val="16"/>
              </w:rPr>
              <w:t>3.5</w:t>
            </w:r>
          </w:p>
        </w:tc>
        <w:tc>
          <w:tcPr>
            <w:tcW w:w="567" w:type="dxa"/>
          </w:tcPr>
          <w:p w:rsidR="004A3E1A" w:rsidRDefault="004A3E1A">
            <w:pPr>
              <w:jc w:val="center"/>
              <w:rPr>
                <w:sz w:val="16"/>
              </w:rPr>
            </w:pPr>
            <w:r>
              <w:rPr>
                <w:sz w:val="16"/>
              </w:rPr>
              <w:t>3.5</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 Note 10</w:t>
            </w:r>
          </w:p>
        </w:tc>
      </w:tr>
      <w:tr w:rsidR="004A3E1A" w:rsidTr="00E72BD7">
        <w:tc>
          <w:tcPr>
            <w:tcW w:w="534" w:type="dxa"/>
          </w:tcPr>
          <w:p w:rsidR="004A3E1A" w:rsidRDefault="004A3E1A">
            <w:pPr>
              <w:jc w:val="center"/>
              <w:rPr>
                <w:sz w:val="16"/>
              </w:rPr>
            </w:pPr>
            <w:r>
              <w:rPr>
                <w:sz w:val="16"/>
              </w:rPr>
              <w:t>23</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Z1- 3</w:t>
            </w:r>
            <w:r>
              <w:rPr>
                <w:sz w:val="16"/>
                <w:vertAlign w:val="superscript"/>
              </w:rPr>
              <w:t>rd</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90</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26</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33</w:t>
            </w:r>
          </w:p>
        </w:tc>
        <w:tc>
          <w:tcPr>
            <w:tcW w:w="992" w:type="dxa"/>
          </w:tcPr>
          <w:p w:rsidR="004A3E1A" w:rsidRDefault="004A3E1A">
            <w:pPr>
              <w:jc w:val="center"/>
              <w:rPr>
                <w:sz w:val="16"/>
              </w:rPr>
            </w:pPr>
            <w:r>
              <w:rPr>
                <w:sz w:val="16"/>
              </w:rPr>
              <w:t>9/10/7/1</w:t>
            </w:r>
          </w:p>
        </w:tc>
        <w:tc>
          <w:tcPr>
            <w:tcW w:w="567" w:type="dxa"/>
          </w:tcPr>
          <w:p w:rsidR="004A3E1A" w:rsidRDefault="004A3E1A">
            <w:pPr>
              <w:jc w:val="center"/>
              <w:rPr>
                <w:sz w:val="16"/>
              </w:rPr>
            </w:pPr>
            <w:r>
              <w:rPr>
                <w:sz w:val="16"/>
              </w:rPr>
              <w:t>27</w:t>
            </w:r>
          </w:p>
        </w:tc>
        <w:tc>
          <w:tcPr>
            <w:tcW w:w="425" w:type="dxa"/>
          </w:tcPr>
          <w:p w:rsidR="004A3E1A" w:rsidRDefault="004A3E1A">
            <w:pPr>
              <w:jc w:val="center"/>
              <w:rPr>
                <w:sz w:val="16"/>
              </w:rPr>
            </w:pPr>
            <w:r>
              <w:rPr>
                <w:sz w:val="16"/>
              </w:rPr>
              <w:t>0</w:t>
            </w: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r w:rsidR="004A3E1A" w:rsidTr="00E72BD7">
        <w:tc>
          <w:tcPr>
            <w:tcW w:w="534" w:type="dxa"/>
          </w:tcPr>
          <w:p w:rsidR="004A3E1A" w:rsidRDefault="004A3E1A">
            <w:pPr>
              <w:jc w:val="center"/>
              <w:rPr>
                <w:sz w:val="16"/>
              </w:rPr>
            </w:pPr>
            <w:r>
              <w:rPr>
                <w:sz w:val="16"/>
              </w:rPr>
              <w:t>24</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Tir – 2</w:t>
            </w:r>
            <w:r>
              <w:rPr>
                <w:sz w:val="16"/>
                <w:vertAlign w:val="superscript"/>
              </w:rPr>
              <w:t>nd</w:t>
            </w:r>
          </w:p>
        </w:tc>
        <w:tc>
          <w:tcPr>
            <w:tcW w:w="567" w:type="dxa"/>
          </w:tcPr>
          <w:p w:rsidR="004A3E1A" w:rsidRDefault="004A3E1A">
            <w:pPr>
              <w:jc w:val="center"/>
              <w:rPr>
                <w:sz w:val="16"/>
              </w:rPr>
            </w:pPr>
            <w:r>
              <w:rPr>
                <w:sz w:val="16"/>
              </w:rPr>
              <w:t>MM</w:t>
            </w:r>
          </w:p>
        </w:tc>
        <w:tc>
          <w:tcPr>
            <w:tcW w:w="425" w:type="dxa"/>
          </w:tcPr>
          <w:p w:rsidR="004A3E1A" w:rsidRDefault="004A3E1A">
            <w:pPr>
              <w:jc w:val="center"/>
              <w:rPr>
                <w:sz w:val="16"/>
              </w:rPr>
            </w:pPr>
            <w:r>
              <w:rPr>
                <w:sz w:val="16"/>
              </w:rPr>
              <w:t>10</w:t>
            </w:r>
          </w:p>
        </w:tc>
        <w:tc>
          <w:tcPr>
            <w:tcW w:w="709" w:type="dxa"/>
          </w:tcPr>
          <w:p w:rsidR="004A3E1A" w:rsidRDefault="004A3E1A">
            <w:pPr>
              <w:jc w:val="center"/>
              <w:rPr>
                <w:sz w:val="16"/>
              </w:rPr>
            </w:pPr>
            <w:r>
              <w:rPr>
                <w:sz w:val="16"/>
              </w:rPr>
              <w:t>113</w:t>
            </w:r>
          </w:p>
        </w:tc>
        <w:tc>
          <w:tcPr>
            <w:tcW w:w="567" w:type="dxa"/>
          </w:tcPr>
          <w:p w:rsidR="004A3E1A" w:rsidRDefault="004A3E1A">
            <w:pPr>
              <w:jc w:val="center"/>
              <w:rPr>
                <w:sz w:val="16"/>
              </w:rPr>
            </w:pPr>
            <w:r>
              <w:rPr>
                <w:sz w:val="16"/>
              </w:rPr>
              <w:t>Mid</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11</w:t>
            </w:r>
          </w:p>
        </w:tc>
        <w:tc>
          <w:tcPr>
            <w:tcW w:w="567" w:type="dxa"/>
          </w:tcPr>
          <w:p w:rsidR="004A3E1A" w:rsidRDefault="004A3E1A">
            <w:pPr>
              <w:jc w:val="center"/>
              <w:rPr>
                <w:sz w:val="16"/>
              </w:rPr>
            </w:pPr>
            <w:r>
              <w:rPr>
                <w:sz w:val="16"/>
              </w:rPr>
              <w:t>3</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14</w:t>
            </w:r>
          </w:p>
        </w:tc>
        <w:tc>
          <w:tcPr>
            <w:tcW w:w="992" w:type="dxa"/>
          </w:tcPr>
          <w:p w:rsidR="004A3E1A" w:rsidRDefault="004A3E1A">
            <w:pPr>
              <w:jc w:val="center"/>
              <w:rPr>
                <w:sz w:val="16"/>
              </w:rPr>
            </w:pPr>
            <w:r>
              <w:rPr>
                <w:sz w:val="16"/>
              </w:rPr>
              <w:t>5/3/2/8</w:t>
            </w:r>
          </w:p>
        </w:tc>
        <w:tc>
          <w:tcPr>
            <w:tcW w:w="567" w:type="dxa"/>
          </w:tcPr>
          <w:p w:rsidR="004A3E1A" w:rsidRDefault="004A3E1A">
            <w:pPr>
              <w:jc w:val="center"/>
              <w:rPr>
                <w:sz w:val="16"/>
              </w:rPr>
            </w:pPr>
            <w:r>
              <w:rPr>
                <w:sz w:val="16"/>
              </w:rPr>
              <w:t>18</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9B</w:t>
            </w:r>
          </w:p>
        </w:tc>
        <w:tc>
          <w:tcPr>
            <w:tcW w:w="1418" w:type="dxa"/>
          </w:tcPr>
          <w:p w:rsidR="004A3E1A" w:rsidRDefault="004A3E1A">
            <w:pPr>
              <w:jc w:val="center"/>
              <w:rPr>
                <w:sz w:val="16"/>
              </w:rPr>
            </w:pPr>
            <w:r>
              <w:rPr>
                <w:sz w:val="16"/>
              </w:rPr>
              <w:t>12.6</w:t>
            </w:r>
          </w:p>
        </w:tc>
        <w:tc>
          <w:tcPr>
            <w:tcW w:w="567" w:type="dxa"/>
          </w:tcPr>
          <w:p w:rsidR="004A3E1A" w:rsidRDefault="004A3E1A">
            <w:pPr>
              <w:jc w:val="center"/>
              <w:rPr>
                <w:sz w:val="16"/>
              </w:rPr>
            </w:pPr>
            <w:r>
              <w:rPr>
                <w:sz w:val="16"/>
              </w:rPr>
              <w:t>13</w:t>
            </w: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4</w:t>
            </w:r>
          </w:p>
        </w:tc>
      </w:tr>
      <w:tr w:rsidR="004A3E1A" w:rsidTr="00E72BD7">
        <w:tc>
          <w:tcPr>
            <w:tcW w:w="534" w:type="dxa"/>
          </w:tcPr>
          <w:p w:rsidR="004A3E1A" w:rsidRDefault="004A3E1A">
            <w:pPr>
              <w:jc w:val="center"/>
              <w:rPr>
                <w:sz w:val="16"/>
              </w:rPr>
            </w:pPr>
            <w:r>
              <w:rPr>
                <w:sz w:val="16"/>
              </w:rPr>
              <w:t>24</w:t>
            </w:r>
          </w:p>
        </w:tc>
        <w:tc>
          <w:tcPr>
            <w:tcW w:w="940" w:type="dxa"/>
          </w:tcPr>
          <w:p w:rsidR="004A3E1A" w:rsidRDefault="004A3E1A">
            <w:pPr>
              <w:jc w:val="center"/>
              <w:rPr>
                <w:sz w:val="16"/>
              </w:rPr>
            </w:pPr>
            <w:r>
              <w:rPr>
                <w:sz w:val="16"/>
              </w:rPr>
              <w:t>n/a</w:t>
            </w:r>
          </w:p>
        </w:tc>
        <w:tc>
          <w:tcPr>
            <w:tcW w:w="709" w:type="dxa"/>
          </w:tcPr>
          <w:p w:rsidR="004A3E1A" w:rsidRDefault="004A3E1A">
            <w:pPr>
              <w:jc w:val="center"/>
              <w:rPr>
                <w:sz w:val="16"/>
              </w:rPr>
            </w:pPr>
            <w:r>
              <w:rPr>
                <w:sz w:val="16"/>
              </w:rPr>
              <w:t>Z1 – 4</w:t>
            </w:r>
            <w:r>
              <w:rPr>
                <w:sz w:val="16"/>
                <w:vertAlign w:val="superscript"/>
              </w:rPr>
              <w:t>th</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83</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7</w:t>
            </w:r>
          </w:p>
        </w:tc>
        <w:tc>
          <w:tcPr>
            <w:tcW w:w="567" w:type="dxa"/>
          </w:tcPr>
          <w:p w:rsidR="004A3E1A" w:rsidRDefault="004A3E1A">
            <w:pPr>
              <w:jc w:val="center"/>
              <w:rPr>
                <w:sz w:val="16"/>
              </w:rPr>
            </w:pPr>
            <w:r>
              <w:rPr>
                <w:sz w:val="16"/>
              </w:rPr>
              <w:t>26</w:t>
            </w:r>
          </w:p>
        </w:tc>
        <w:tc>
          <w:tcPr>
            <w:tcW w:w="567" w:type="dxa"/>
          </w:tcPr>
          <w:p w:rsidR="004A3E1A" w:rsidRDefault="004A3E1A">
            <w:pPr>
              <w:jc w:val="center"/>
              <w:rPr>
                <w:sz w:val="16"/>
              </w:rPr>
            </w:pPr>
            <w:r>
              <w:rPr>
                <w:sz w:val="16"/>
              </w:rPr>
              <w:t>0</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32</w:t>
            </w:r>
          </w:p>
        </w:tc>
        <w:tc>
          <w:tcPr>
            <w:tcW w:w="992" w:type="dxa"/>
          </w:tcPr>
          <w:p w:rsidR="004A3E1A" w:rsidRDefault="004A3E1A">
            <w:pPr>
              <w:jc w:val="center"/>
              <w:rPr>
                <w:sz w:val="16"/>
              </w:rPr>
            </w:pPr>
            <w:r>
              <w:rPr>
                <w:sz w:val="16"/>
              </w:rPr>
              <w:t>10/9/8/8</w:t>
            </w:r>
          </w:p>
        </w:tc>
        <w:tc>
          <w:tcPr>
            <w:tcW w:w="567" w:type="dxa"/>
          </w:tcPr>
          <w:p w:rsidR="004A3E1A" w:rsidRDefault="004A3E1A">
            <w:pPr>
              <w:jc w:val="center"/>
              <w:rPr>
                <w:sz w:val="16"/>
              </w:rPr>
            </w:pPr>
            <w:r>
              <w:rPr>
                <w:sz w:val="16"/>
              </w:rPr>
              <w:t>35</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No Armour</w:t>
            </w: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3 Note 11</w:t>
            </w:r>
          </w:p>
        </w:tc>
      </w:tr>
      <w:tr w:rsidR="004A3E1A" w:rsidTr="00E72BD7">
        <w:tc>
          <w:tcPr>
            <w:tcW w:w="534" w:type="dxa"/>
          </w:tcPr>
          <w:p w:rsidR="004A3E1A" w:rsidRDefault="004A3E1A">
            <w:pPr>
              <w:jc w:val="center"/>
              <w:rPr>
                <w:sz w:val="16"/>
              </w:rPr>
            </w:pPr>
            <w:r>
              <w:rPr>
                <w:sz w:val="16"/>
              </w:rPr>
              <w:t>25</w:t>
            </w:r>
          </w:p>
        </w:tc>
        <w:tc>
          <w:tcPr>
            <w:tcW w:w="940" w:type="dxa"/>
          </w:tcPr>
          <w:p w:rsidR="004A3E1A" w:rsidRDefault="004A3E1A">
            <w:pPr>
              <w:jc w:val="center"/>
              <w:rPr>
                <w:sz w:val="16"/>
              </w:rPr>
            </w:pPr>
            <w:r>
              <w:rPr>
                <w:sz w:val="16"/>
              </w:rPr>
              <w:t>5</w:t>
            </w:r>
          </w:p>
        </w:tc>
        <w:tc>
          <w:tcPr>
            <w:tcW w:w="709" w:type="dxa"/>
          </w:tcPr>
          <w:p w:rsidR="004A3E1A" w:rsidRDefault="004A3E1A">
            <w:pPr>
              <w:jc w:val="center"/>
              <w:rPr>
                <w:sz w:val="16"/>
              </w:rPr>
            </w:pPr>
            <w:r>
              <w:rPr>
                <w:sz w:val="16"/>
              </w:rPr>
              <w:t>Z1 – 5</w:t>
            </w:r>
            <w:r>
              <w:rPr>
                <w:sz w:val="16"/>
                <w:vertAlign w:val="superscript"/>
              </w:rPr>
              <w:t>th</w:t>
            </w:r>
          </w:p>
        </w:tc>
        <w:tc>
          <w:tcPr>
            <w:tcW w:w="567" w:type="dxa"/>
          </w:tcPr>
          <w:p w:rsidR="004A3E1A" w:rsidRDefault="004A3E1A">
            <w:pPr>
              <w:jc w:val="center"/>
              <w:rPr>
                <w:sz w:val="16"/>
              </w:rPr>
            </w:pPr>
            <w:r>
              <w:rPr>
                <w:sz w:val="16"/>
              </w:rPr>
              <w:t>MS</w:t>
            </w:r>
          </w:p>
        </w:tc>
        <w:tc>
          <w:tcPr>
            <w:tcW w:w="425" w:type="dxa"/>
          </w:tcPr>
          <w:p w:rsidR="004A3E1A" w:rsidRDefault="004A3E1A">
            <w:pPr>
              <w:jc w:val="center"/>
              <w:rPr>
                <w:sz w:val="16"/>
              </w:rPr>
            </w:pPr>
            <w:r>
              <w:rPr>
                <w:sz w:val="16"/>
              </w:rPr>
              <w:t>8</w:t>
            </w:r>
          </w:p>
        </w:tc>
        <w:tc>
          <w:tcPr>
            <w:tcW w:w="709" w:type="dxa"/>
          </w:tcPr>
          <w:p w:rsidR="004A3E1A" w:rsidRDefault="004A3E1A">
            <w:pPr>
              <w:jc w:val="center"/>
              <w:rPr>
                <w:sz w:val="16"/>
              </w:rPr>
            </w:pPr>
            <w:r>
              <w:rPr>
                <w:sz w:val="16"/>
              </w:rPr>
              <w:t>77</w:t>
            </w:r>
          </w:p>
        </w:tc>
        <w:tc>
          <w:tcPr>
            <w:tcW w:w="567" w:type="dxa"/>
          </w:tcPr>
          <w:p w:rsidR="004A3E1A" w:rsidRDefault="004A3E1A">
            <w:pPr>
              <w:jc w:val="center"/>
              <w:rPr>
                <w:sz w:val="16"/>
              </w:rPr>
            </w:pPr>
            <w:r>
              <w:rPr>
                <w:sz w:val="16"/>
              </w:rPr>
              <w:t>Long</w:t>
            </w:r>
          </w:p>
        </w:tc>
        <w:tc>
          <w:tcPr>
            <w:tcW w:w="567"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23</w:t>
            </w:r>
          </w:p>
        </w:tc>
        <w:tc>
          <w:tcPr>
            <w:tcW w:w="567" w:type="dxa"/>
          </w:tcPr>
          <w:p w:rsidR="004A3E1A" w:rsidRDefault="004A3E1A">
            <w:pPr>
              <w:jc w:val="center"/>
              <w:rPr>
                <w:sz w:val="16"/>
              </w:rPr>
            </w:pPr>
            <w:r>
              <w:rPr>
                <w:sz w:val="16"/>
              </w:rPr>
              <w:t>-1</w:t>
            </w:r>
          </w:p>
        </w:tc>
        <w:tc>
          <w:tcPr>
            <w:tcW w:w="567" w:type="dxa"/>
          </w:tcPr>
          <w:p w:rsidR="004A3E1A" w:rsidRDefault="004A3E1A">
            <w:pPr>
              <w:jc w:val="center"/>
              <w:rPr>
                <w:sz w:val="16"/>
              </w:rPr>
            </w:pPr>
            <w:r>
              <w:rPr>
                <w:sz w:val="16"/>
              </w:rPr>
              <w:t>0</w:t>
            </w:r>
          </w:p>
        </w:tc>
        <w:tc>
          <w:tcPr>
            <w:tcW w:w="425" w:type="dxa"/>
          </w:tcPr>
          <w:p w:rsidR="004A3E1A" w:rsidRDefault="004A3E1A">
            <w:pPr>
              <w:jc w:val="center"/>
              <w:rPr>
                <w:sz w:val="16"/>
              </w:rPr>
            </w:pPr>
            <w:r>
              <w:rPr>
                <w:sz w:val="16"/>
              </w:rPr>
              <w:t>6</w:t>
            </w:r>
          </w:p>
        </w:tc>
        <w:tc>
          <w:tcPr>
            <w:tcW w:w="567" w:type="dxa"/>
          </w:tcPr>
          <w:p w:rsidR="004A3E1A" w:rsidRDefault="004A3E1A">
            <w:pPr>
              <w:jc w:val="center"/>
              <w:rPr>
                <w:sz w:val="16"/>
              </w:rPr>
            </w:pPr>
            <w:r>
              <w:rPr>
                <w:sz w:val="16"/>
              </w:rPr>
              <w:t>28</w:t>
            </w:r>
          </w:p>
        </w:tc>
        <w:tc>
          <w:tcPr>
            <w:tcW w:w="992" w:type="dxa"/>
          </w:tcPr>
          <w:p w:rsidR="004A3E1A" w:rsidRDefault="004A3E1A">
            <w:pPr>
              <w:jc w:val="center"/>
              <w:rPr>
                <w:sz w:val="16"/>
              </w:rPr>
            </w:pPr>
            <w:r>
              <w:rPr>
                <w:sz w:val="16"/>
              </w:rPr>
              <w:t>8/10/9/4</w:t>
            </w:r>
          </w:p>
        </w:tc>
        <w:tc>
          <w:tcPr>
            <w:tcW w:w="567" w:type="dxa"/>
          </w:tcPr>
          <w:p w:rsidR="004A3E1A" w:rsidRDefault="004A3E1A">
            <w:pPr>
              <w:jc w:val="center"/>
              <w:rPr>
                <w:sz w:val="16"/>
              </w:rPr>
            </w:pPr>
            <w:r>
              <w:rPr>
                <w:sz w:val="16"/>
              </w:rPr>
              <w:t>31</w:t>
            </w:r>
          </w:p>
        </w:tc>
        <w:tc>
          <w:tcPr>
            <w:tcW w:w="425" w:type="dxa"/>
          </w:tcPr>
          <w:p w:rsidR="004A3E1A" w:rsidRDefault="004A3E1A">
            <w:pPr>
              <w:jc w:val="center"/>
              <w:rPr>
                <w:sz w:val="16"/>
              </w:rPr>
            </w:pPr>
            <w:r>
              <w:rPr>
                <w:sz w:val="16"/>
              </w:rPr>
              <w:t>1</w:t>
            </w:r>
          </w:p>
        </w:tc>
        <w:tc>
          <w:tcPr>
            <w:tcW w:w="1134" w:type="dxa"/>
          </w:tcPr>
          <w:p w:rsidR="004A3E1A" w:rsidRDefault="004A3E1A">
            <w:pPr>
              <w:jc w:val="center"/>
              <w:rPr>
                <w:sz w:val="16"/>
              </w:rPr>
            </w:pPr>
            <w:r>
              <w:rPr>
                <w:sz w:val="16"/>
              </w:rPr>
              <w:t>No Armour</w:t>
            </w: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r>
              <w:rPr>
                <w:sz w:val="16"/>
              </w:rPr>
              <w:t>Y</w:t>
            </w:r>
          </w:p>
        </w:tc>
        <w:tc>
          <w:tcPr>
            <w:tcW w:w="992" w:type="dxa"/>
          </w:tcPr>
          <w:p w:rsidR="004A3E1A" w:rsidRDefault="004A3E1A">
            <w:pPr>
              <w:jc w:val="center"/>
              <w:rPr>
                <w:sz w:val="16"/>
              </w:rPr>
            </w:pPr>
            <w:r>
              <w:rPr>
                <w:sz w:val="16"/>
              </w:rPr>
              <w:t>3 Note 12</w:t>
            </w:r>
          </w:p>
        </w:tc>
      </w:tr>
      <w:tr w:rsidR="004A3E1A" w:rsidTr="00E72BD7">
        <w:tc>
          <w:tcPr>
            <w:tcW w:w="534" w:type="dxa"/>
          </w:tcPr>
          <w:p w:rsidR="004A3E1A" w:rsidRDefault="004A3E1A">
            <w:pPr>
              <w:jc w:val="center"/>
              <w:rPr>
                <w:sz w:val="16"/>
              </w:rPr>
            </w:pPr>
          </w:p>
        </w:tc>
        <w:tc>
          <w:tcPr>
            <w:tcW w:w="940" w:type="dxa"/>
          </w:tcPr>
          <w:p w:rsidR="004A3E1A" w:rsidRDefault="004A3E1A">
            <w:pPr>
              <w:jc w:val="center"/>
              <w:rPr>
                <w:sz w:val="16"/>
              </w:rPr>
            </w:pPr>
          </w:p>
        </w:tc>
        <w:tc>
          <w:tcPr>
            <w:tcW w:w="709" w:type="dxa"/>
          </w:tcPr>
          <w:p w:rsidR="004A3E1A" w:rsidRDefault="004A3E1A">
            <w:pPr>
              <w:jc w:val="center"/>
              <w:rPr>
                <w:sz w:val="16"/>
              </w:rPr>
            </w:pPr>
          </w:p>
        </w:tc>
        <w:tc>
          <w:tcPr>
            <w:tcW w:w="567" w:type="dxa"/>
          </w:tcPr>
          <w:p w:rsidR="004A3E1A" w:rsidRDefault="004A3E1A">
            <w:pPr>
              <w:jc w:val="center"/>
              <w:rPr>
                <w:sz w:val="16"/>
              </w:rPr>
            </w:pPr>
          </w:p>
        </w:tc>
        <w:tc>
          <w:tcPr>
            <w:tcW w:w="425" w:type="dxa"/>
          </w:tcPr>
          <w:p w:rsidR="004A3E1A" w:rsidRDefault="004A3E1A">
            <w:pPr>
              <w:jc w:val="center"/>
              <w:rPr>
                <w:sz w:val="16"/>
              </w:rPr>
            </w:pPr>
          </w:p>
        </w:tc>
        <w:tc>
          <w:tcPr>
            <w:tcW w:w="709"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567" w:type="dxa"/>
          </w:tcPr>
          <w:p w:rsidR="004A3E1A" w:rsidRDefault="004A3E1A">
            <w:pPr>
              <w:jc w:val="center"/>
              <w:rPr>
                <w:sz w:val="16"/>
              </w:rPr>
            </w:pPr>
          </w:p>
        </w:tc>
        <w:tc>
          <w:tcPr>
            <w:tcW w:w="425" w:type="dxa"/>
          </w:tcPr>
          <w:p w:rsidR="004A3E1A" w:rsidRDefault="004A3E1A">
            <w:pPr>
              <w:jc w:val="center"/>
              <w:rPr>
                <w:sz w:val="16"/>
              </w:rPr>
            </w:pPr>
          </w:p>
        </w:tc>
        <w:tc>
          <w:tcPr>
            <w:tcW w:w="567" w:type="dxa"/>
          </w:tcPr>
          <w:p w:rsidR="004A3E1A" w:rsidRDefault="004A3E1A">
            <w:pPr>
              <w:jc w:val="center"/>
              <w:rPr>
                <w:sz w:val="16"/>
              </w:rPr>
            </w:pPr>
          </w:p>
        </w:tc>
        <w:tc>
          <w:tcPr>
            <w:tcW w:w="992" w:type="dxa"/>
          </w:tcPr>
          <w:p w:rsidR="004A3E1A" w:rsidRDefault="004A3E1A">
            <w:pPr>
              <w:jc w:val="center"/>
              <w:rPr>
                <w:sz w:val="16"/>
              </w:rPr>
            </w:pPr>
          </w:p>
        </w:tc>
        <w:tc>
          <w:tcPr>
            <w:tcW w:w="567" w:type="dxa"/>
          </w:tcPr>
          <w:p w:rsidR="004A3E1A" w:rsidRDefault="004A3E1A">
            <w:pPr>
              <w:jc w:val="center"/>
              <w:rPr>
                <w:sz w:val="16"/>
              </w:rPr>
            </w:pPr>
          </w:p>
        </w:tc>
        <w:tc>
          <w:tcPr>
            <w:tcW w:w="425" w:type="dxa"/>
          </w:tcPr>
          <w:p w:rsidR="004A3E1A" w:rsidRDefault="004A3E1A">
            <w:pPr>
              <w:jc w:val="center"/>
              <w:rPr>
                <w:sz w:val="16"/>
              </w:rPr>
            </w:pPr>
          </w:p>
        </w:tc>
        <w:tc>
          <w:tcPr>
            <w:tcW w:w="1134" w:type="dxa"/>
          </w:tcPr>
          <w:p w:rsidR="004A3E1A" w:rsidRDefault="004A3E1A">
            <w:pPr>
              <w:jc w:val="center"/>
              <w:rPr>
                <w:sz w:val="16"/>
              </w:rPr>
            </w:pPr>
          </w:p>
        </w:tc>
        <w:tc>
          <w:tcPr>
            <w:tcW w:w="1418" w:type="dxa"/>
          </w:tcPr>
          <w:p w:rsidR="004A3E1A" w:rsidRDefault="004A3E1A">
            <w:pPr>
              <w:jc w:val="center"/>
              <w:rPr>
                <w:sz w:val="16"/>
              </w:rPr>
            </w:pPr>
          </w:p>
        </w:tc>
        <w:tc>
          <w:tcPr>
            <w:tcW w:w="567" w:type="dxa"/>
          </w:tcPr>
          <w:p w:rsidR="004A3E1A" w:rsidRDefault="004A3E1A">
            <w:pPr>
              <w:jc w:val="center"/>
              <w:rPr>
                <w:sz w:val="16"/>
              </w:rPr>
            </w:pPr>
          </w:p>
        </w:tc>
        <w:tc>
          <w:tcPr>
            <w:tcW w:w="832" w:type="dxa"/>
          </w:tcPr>
          <w:p w:rsidR="004A3E1A" w:rsidRDefault="004A3E1A">
            <w:pPr>
              <w:jc w:val="center"/>
              <w:rPr>
                <w:sz w:val="16"/>
              </w:rPr>
            </w:pPr>
          </w:p>
        </w:tc>
        <w:tc>
          <w:tcPr>
            <w:tcW w:w="992" w:type="dxa"/>
          </w:tcPr>
          <w:p w:rsidR="004A3E1A" w:rsidRDefault="004A3E1A">
            <w:pPr>
              <w:jc w:val="center"/>
              <w:rPr>
                <w:sz w:val="16"/>
              </w:rPr>
            </w:pPr>
          </w:p>
        </w:tc>
      </w:tr>
    </w:tbl>
    <w:p w:rsidR="004A3E1A" w:rsidRDefault="004A3E1A"/>
    <w:p w:rsidR="004A3E1A" w:rsidRDefault="004A3E1A">
      <w:pPr>
        <w:sectPr w:rsidR="004A3E1A">
          <w:pgSz w:w="16840" w:h="11907" w:orient="landscape" w:code="9"/>
          <w:pgMar w:top="1134" w:right="1077" w:bottom="1134" w:left="1077" w:header="720" w:footer="720" w:gutter="0"/>
          <w:cols w:space="720"/>
        </w:sectPr>
      </w:pPr>
    </w:p>
    <w:p w:rsidR="004A3E1A" w:rsidRDefault="004A3E1A">
      <w:r>
        <w:lastRenderedPageBreak/>
        <w:t>Note 1: Movement, turns are shown as angle turned (in degrees), then P for Port or S for Starboard.  Straight movement is just a number of cms moved.</w:t>
      </w:r>
    </w:p>
    <w:p w:rsidR="004A3E1A" w:rsidRDefault="004A3E1A">
      <w:r>
        <w:t>Note 2: Target, if the fire is against the same target then record the number of moves against that target.</w:t>
      </w:r>
    </w:p>
    <w:p w:rsidR="004A3E1A" w:rsidRDefault="004A3E1A">
      <w:r>
        <w:t>Note 3: Bismark’s first Damage Block is now full unless she has taken damage from another vessel, but no effect is taken until at least one point of damage is marked off in the next Damage Block.</w:t>
      </w:r>
    </w:p>
    <w:p w:rsidR="004A3E1A" w:rsidRDefault="004A3E1A">
      <w:r>
        <w:t>Note 4: Bismark has now taken 12 points of damage from Duke of York and is well into the second Damage Block, reducing her speed to 5, and adding  3 to the TN for Bismark to hit anything.</w:t>
      </w:r>
    </w:p>
    <w:p w:rsidR="004A3E1A" w:rsidRDefault="004A3E1A">
      <w:r>
        <w:t>Note 5: Bismark is now within her 3</w:t>
      </w:r>
      <w:r>
        <w:rPr>
          <w:vertAlign w:val="superscript"/>
        </w:rPr>
        <w:t>rd</w:t>
      </w:r>
      <w:r>
        <w:t xml:space="preserve"> Damage Block and is down by 2 cm speed and adds 5 to the TN for her to hit anything.</w:t>
      </w:r>
    </w:p>
    <w:p w:rsidR="004A3E1A" w:rsidRDefault="004A3E1A">
      <w:r>
        <w:t>Note 6: Bismark is now within her 4</w:t>
      </w:r>
      <w:r>
        <w:rPr>
          <w:vertAlign w:val="superscript"/>
        </w:rPr>
        <w:t>th</w:t>
      </w:r>
      <w:r>
        <w:t xml:space="preserve"> Damage Block and is down by 3 cm speed and adds 8 to the TN for her to hit anything. </w:t>
      </w:r>
      <w:proofErr w:type="gramStart"/>
      <w:r>
        <w:t>In real trouble.</w:t>
      </w:r>
      <w:proofErr w:type="gramEnd"/>
    </w:p>
    <w:p w:rsidR="004A3E1A" w:rsidRDefault="004A3E1A">
      <w:r>
        <w:t>Note 7: Bismark is now within her 5</w:t>
      </w:r>
      <w:r>
        <w:rPr>
          <w:vertAlign w:val="superscript"/>
        </w:rPr>
        <w:t>th</w:t>
      </w:r>
      <w:r>
        <w:t xml:space="preserve"> Damage Block and is down by 4 cm speed and adds 10 to the TN for her to hit anything.</w:t>
      </w:r>
    </w:p>
    <w:p w:rsidR="004A3E1A" w:rsidRDefault="004A3E1A">
      <w:r>
        <w:t>Note 8: Bismark is now within her 6</w:t>
      </w:r>
      <w:r>
        <w:rPr>
          <w:vertAlign w:val="superscript"/>
        </w:rPr>
        <w:t>th</w:t>
      </w:r>
      <w:r>
        <w:t xml:space="preserve"> Damage Block and is down by 5 cm speed, almost stationary and adds 13 to the TN for her to hit anything.</w:t>
      </w:r>
    </w:p>
    <w:p w:rsidR="004A3E1A" w:rsidRDefault="004A3E1A">
      <w:r>
        <w:t>Note 9: Bismark is now DIW and adds 15 to the TN for her to hit anything.  1 more point of damage and she will be listing. At this point DoY shifts fire to Tirpitz who has already taken some damage, the adjacent vessel in the formation. However Bismark has fallen so far back from the rest of her formation that she is considered to be in a different formation, as she is beyond 4 ship lengths from any other vessel in the formation.  Note also that DoY turned slightly away from Bismark to open the range so that she was in the overlap of the zones of immunity (Bismark’s Deck can be penetrated beyond 110 cms and the Belt can be penetrated below 114), so there is a small overlap where shells will penetrate both belt and deck.</w:t>
      </w:r>
    </w:p>
    <w:p w:rsidR="004A3E1A" w:rsidRDefault="004A3E1A">
      <w:r>
        <w:t>Note 10: I haven’t worked out how badly damaged Tirpitz is, so I will ignore any damage effects that slow her.</w:t>
      </w:r>
    </w:p>
    <w:p w:rsidR="004A3E1A" w:rsidRDefault="004A3E1A">
      <w:r>
        <w:t>Note 11: First hit on the DD.  With a Damage Block only 2 wide, she is already 1 into her 2</w:t>
      </w:r>
      <w:r>
        <w:rPr>
          <w:vertAlign w:val="superscript"/>
        </w:rPr>
        <w:t>nd</w:t>
      </w:r>
      <w:r>
        <w:t xml:space="preserve"> Block so is slowed to 6 and will have 3 added to her TN for any firing, including Torpedoes.  I will ignore all attacks on Tirpitz from now on to simplify the table.</w:t>
      </w:r>
    </w:p>
    <w:p w:rsidR="004A3E1A" w:rsidRDefault="004A3E1A">
      <w:r>
        <w:t xml:space="preserve">Note 12: The DD has now 3 Damage Blocks full (6 points of Damage, when the blocks are 2 wide).  This slows the vessel to 5 knots and adds a TN of 5.  She is getting easier to hit, but still capable of causing some considerable damage if she gets closer.  Note also that the two hits on her were remarkably lucky.  There were two 10’s rolled in 8 dice – I set the dice rolls for purposes of illustration and so as not to enlarge the table too much.  It is likely that she would get much closer before taking this level of damage in a real game.  </w:t>
      </w:r>
    </w:p>
    <w:p w:rsidR="004A3E1A" w:rsidRDefault="004A3E1A"/>
    <w:p w:rsidR="004A3E1A" w:rsidRDefault="004A3E1A">
      <w:r>
        <w:t>At this point I shan’t continue with the example.  It might also be easier to have separate firing sheets for each target fired on, that way it is obvious which each line is meant to be dealing with.  It would not be necessary for separate sheets for Bismark and Tirpitz as they are not fired on at the same time.</w:t>
      </w:r>
    </w:p>
    <w:p w:rsidR="004A3E1A" w:rsidRDefault="004A3E1A">
      <w:pPr>
        <w:rPr>
          <w:b/>
          <w:sz w:val="24"/>
        </w:rPr>
        <w:sectPr w:rsidR="004A3E1A">
          <w:pgSz w:w="11907" w:h="16840" w:code="9"/>
          <w:pgMar w:top="1077" w:right="1134" w:bottom="1077" w:left="1134" w:header="720" w:footer="720" w:gutter="0"/>
          <w:cols w:space="720"/>
        </w:sectPr>
      </w:pPr>
    </w:p>
    <w:p w:rsidR="004A3E1A" w:rsidRDefault="004A3E1A" w:rsidP="00835DD0">
      <w:pPr>
        <w:pStyle w:val="Heading1"/>
      </w:pPr>
      <w:r>
        <w:lastRenderedPageBreak/>
        <w:t>Anti-Air Combat</w:t>
      </w:r>
    </w:p>
    <w:p w:rsidR="004A3E1A" w:rsidRDefault="004A3E1A"/>
    <w:p w:rsidR="004A3E1A" w:rsidRDefault="004A3E1A">
      <w:r>
        <w:t xml:space="preserve">Vessels fire at a group of aircraft in a similar manner to firing Torpedoes at a formation.  At Point Blank Range a single aircraft in the formation can be targeted, at greater ranges a random aircraft in the air group will be hit for every hit obtained on the air group.  Note if multiple hits are obtained on the same air group, then a single aircraft may be hit by more than one of these hits.  </w:t>
      </w:r>
    </w:p>
    <w:p w:rsidR="004A3E1A" w:rsidRDefault="004A3E1A"/>
    <w:p w:rsidR="004A3E1A" w:rsidRDefault="00F01A7B">
      <w:r>
        <w:t>Select any</w:t>
      </w:r>
      <w:r w:rsidR="00536420">
        <w:t xml:space="preserve"> accompanying fighter for the first</w:t>
      </w:r>
      <w:r w:rsidR="004A3E1A">
        <w:t xml:space="preserve"> hit before assigning hits to their escorte</w:t>
      </w:r>
      <w:r w:rsidR="00536420">
        <w:t>d bombers.  The fighter</w:t>
      </w:r>
      <w:r w:rsidR="004A3E1A">
        <w:t xml:space="preserve"> must be hit before any damage will be taken by the escorted bombers.  One hit is sufficient to destroy any single engined aircraft.</w:t>
      </w:r>
      <w:r w:rsidR="00E63A7E">
        <w:t xml:space="preserve">  Hits from guns below 37mm or 2</w:t>
      </w:r>
      <w:r w:rsidR="004A3E1A">
        <w:t xml:space="preserve"> pdr will require 2 hits to down a twin engined bomber and 3 for a 3 engined bomber and 4 for a 4 engined bomber.  Halve this number (round up,</w:t>
      </w:r>
      <w:r w:rsidR="00E63A7E">
        <w:t xml:space="preserve"> ie 1, 2, </w:t>
      </w:r>
      <w:proofErr w:type="gramStart"/>
      <w:r w:rsidR="00E63A7E">
        <w:t>2</w:t>
      </w:r>
      <w:proofErr w:type="gramEnd"/>
      <w:r w:rsidR="00E63A7E">
        <w:t xml:space="preserve"> respectively) for 37</w:t>
      </w:r>
      <w:r w:rsidR="00E5470C">
        <w:t>/40</w:t>
      </w:r>
      <w:r w:rsidR="00E63A7E">
        <w:t>mm or 2</w:t>
      </w:r>
      <w:r w:rsidR="004A3E1A">
        <w:t xml:space="preserve"> </w:t>
      </w:r>
      <w:r w:rsidR="00536420">
        <w:t xml:space="preserve">or 3 </w:t>
      </w:r>
      <w:r w:rsidR="004A3E1A">
        <w:t>pdr</w:t>
      </w:r>
      <w:r w:rsidR="00E63A7E">
        <w:t xml:space="preserve">.  </w:t>
      </w:r>
      <w:r w:rsidR="004A3E1A">
        <w:t xml:space="preserve"> </w:t>
      </w:r>
      <w:r w:rsidR="00E5470C">
        <w:t xml:space="preserve">Double the number of hits if the </w:t>
      </w:r>
      <w:proofErr w:type="gramStart"/>
      <w:r w:rsidR="00E5470C">
        <w:t>gun is of 0.5” or 13.2mm and triple</w:t>
      </w:r>
      <w:proofErr w:type="gramEnd"/>
      <w:r w:rsidR="00E5470C">
        <w:t xml:space="preserve"> the number of hits for smaller guns.  If the gun is a 57mm or 6pdr then it will destroy any aircraft with one hit unless it is a four engined aircraft which will require two hits.  Guns of 9pdr </w:t>
      </w:r>
      <w:r w:rsidR="004A3E1A">
        <w:t xml:space="preserve">and </w:t>
      </w:r>
      <w:r w:rsidR="00E63A7E">
        <w:t>larg</w:t>
      </w:r>
      <w:r w:rsidR="004A3E1A">
        <w:t>er</w:t>
      </w:r>
      <w:r w:rsidR="00E5470C">
        <w:t>, eg 3”,</w:t>
      </w:r>
      <w:r w:rsidR="004A3E1A">
        <w:t xml:space="preserve"> will destroy any aircraft</w:t>
      </w:r>
      <w:r w:rsidR="00E5470C">
        <w:t xml:space="preserve"> with a single hit</w:t>
      </w:r>
      <w:r w:rsidR="004A3E1A">
        <w:t>.</w:t>
      </w:r>
      <w:r w:rsidR="00E5470C">
        <w:t xml:space="preserve">  </w:t>
      </w:r>
    </w:p>
    <w:p w:rsidR="004A3E1A" w:rsidRDefault="003B426E">
      <w:r>
        <w:t>XXXX adjust the above to require more hits and convert to multiples eg 3x25mm=2x37/40/2pdr, 2x20mm=1x40mm, 2x.5”=1x20mm, 2xsmaller=1x.5”</w:t>
      </w:r>
    </w:p>
    <w:p w:rsidR="003B426E" w:rsidRDefault="008E4238">
      <w:r>
        <w:t>Require 2 hits per engine or 1 on pilot?</w:t>
      </w:r>
    </w:p>
    <w:p w:rsidR="008E4238" w:rsidRDefault="008E4238"/>
    <w:p w:rsidR="004A3E1A" w:rsidRDefault="004A3E1A">
      <w:r>
        <w:t xml:space="preserve">Because even the slowest of aircraft will travel at least one mile a minute and the move is 5 minutes long then allow all AA guns of 3" or above to fire twice at each air formation (don't double the number of guns firing, perform the firing twice with the actual number of guns bearing), and all guns of smaller size </w:t>
      </w:r>
      <w:r w:rsidR="00536420">
        <w:t xml:space="preserve">could potentially </w:t>
      </w:r>
      <w:r>
        <w:t xml:space="preserve">fire once </w:t>
      </w:r>
      <w:r w:rsidR="00536420">
        <w:t xml:space="preserve">(not if the aircraft are at high level for example) </w:t>
      </w:r>
      <w:r>
        <w:t>before the air attack is made.</w:t>
      </w:r>
    </w:p>
    <w:p w:rsidR="004A3E1A" w:rsidRDefault="004A3E1A"/>
    <w:p w:rsidR="004A3E1A" w:rsidRDefault="004A3E1A">
      <w:r>
        <w:t>The first firing of 3" or larger guns fired from the target will take place at long range.  The second firing will be at point blank range.  TN Improvements due to Time can be taken into account for the second firing, as can the bonus due to not being under fire.  Strafing fighters do not count against 3" or larger guns as they are general</w:t>
      </w:r>
      <w:r w:rsidR="00E5470C">
        <w:t>ly</w:t>
      </w:r>
      <w:r>
        <w:t xml:space="preserve"> in closed turrets or shields</w:t>
      </w:r>
      <w:r w:rsidR="00E5470C">
        <w:t>.  I</w:t>
      </w:r>
      <w:r>
        <w:t>f they are in unarmoured mounts</w:t>
      </w:r>
      <w:r w:rsidR="00E5470C">
        <w:t xml:space="preserve"> (like most 3.4” mounts)</w:t>
      </w:r>
      <w:r>
        <w:t xml:space="preserve"> then strafing fighters will put them under fire.</w:t>
      </w:r>
    </w:p>
    <w:p w:rsidR="004A3E1A" w:rsidRDefault="004A3E1A"/>
    <w:p w:rsidR="004A3E1A" w:rsidRDefault="004A3E1A">
      <w:r>
        <w:t xml:space="preserve">For guns of less than 3", the single firing from the target is performed at point blank range and any accompanying fighters will put the </w:t>
      </w:r>
      <w:r w:rsidR="00FC1222">
        <w:t xml:space="preserve">ship’s AAA </w:t>
      </w:r>
      <w:r>
        <w:t>under fire.</w:t>
      </w:r>
    </w:p>
    <w:p w:rsidR="004A3E1A" w:rsidRDefault="004A3E1A"/>
    <w:p w:rsidR="004A3E1A" w:rsidRDefault="004A3E1A">
      <w:r>
        <w:t>If other vessels in the formation fire on the aircraft then they will do so once at the point of closest approach</w:t>
      </w:r>
      <w:r w:rsidR="00FC1222">
        <w:t xml:space="preserve"> to the other firing vessel (and before the aircraft attack the target)</w:t>
      </w:r>
      <w:r>
        <w:t>.  Vessels beyond the target may fire once at the aircraft after they have carried out their attack unless they are able to fire at the aircraft before the attack (presumably over the target).</w:t>
      </w:r>
    </w:p>
    <w:p w:rsidR="004A3E1A" w:rsidRDefault="004A3E1A"/>
    <w:p w:rsidR="004A3E1A" w:rsidRDefault="004A3E1A">
      <w:r>
        <w:t>Torpedo attacks by aircraft are covered by the following rules.  Single engined aircraft will carry one 18” torpedo and twin engined aircraft will carry one 21” or 2x18” torpedoes, unless data for a specific aircraft type is known to be different from this.</w:t>
      </w:r>
    </w:p>
    <w:p w:rsidR="004A3E1A" w:rsidRDefault="004A3E1A"/>
    <w:p w:rsidR="004A3E1A" w:rsidRDefault="004A3E1A">
      <w:r>
        <w:t>To reduce accidents, only a small number of aircraft can attack simultaneously from a p</w:t>
      </w:r>
      <w:r w:rsidR="00E5470C">
        <w:t>articular angle.  The limit is 3</w:t>
      </w:r>
      <w:r>
        <w:t xml:space="preserve"> aircraft, but th</w:t>
      </w:r>
      <w:r w:rsidR="00E5470C">
        <w:t>ey may be accompanied by 1 fighter</w:t>
      </w:r>
      <w:r>
        <w:t xml:space="preserve"> to strafe the vessel being attacked.  The eight angles that a v</w:t>
      </w:r>
      <w:r w:rsidR="00365AE5">
        <w:t>essel can be attacked from are</w:t>
      </w:r>
      <w:r w:rsidR="00FC1222">
        <w:t xml:space="preserve"> (if there are enough aircraft available they could in theory all attack in the same move, though it would be more appropriate if only one</w:t>
      </w:r>
      <w:r w:rsidR="00CB75E7">
        <w:t xml:space="preserve"> or two</w:t>
      </w:r>
      <w:r w:rsidR="00FC1222">
        <w:t xml:space="preserve"> attack</w:t>
      </w:r>
      <w:r w:rsidR="00CB75E7">
        <w:t>s</w:t>
      </w:r>
      <w:r w:rsidR="00FC1222">
        <w:t xml:space="preserve"> per move was made)</w:t>
      </w:r>
      <w:r>
        <w:t>:</w:t>
      </w:r>
    </w:p>
    <w:p w:rsidR="004A3E1A" w:rsidRDefault="004A3E1A">
      <w:pPr>
        <w:numPr>
          <w:ilvl w:val="0"/>
          <w:numId w:val="9"/>
        </w:numPr>
      </w:pPr>
      <w:r>
        <w:t>Directly Ahead</w:t>
      </w:r>
    </w:p>
    <w:p w:rsidR="004A3E1A" w:rsidRDefault="004A3E1A">
      <w:pPr>
        <w:numPr>
          <w:ilvl w:val="0"/>
          <w:numId w:val="9"/>
        </w:numPr>
      </w:pPr>
      <w:r>
        <w:t>45 degrees off either side of the bow</w:t>
      </w:r>
    </w:p>
    <w:p w:rsidR="004A3E1A" w:rsidRDefault="004A3E1A">
      <w:pPr>
        <w:numPr>
          <w:ilvl w:val="0"/>
          <w:numId w:val="9"/>
        </w:numPr>
      </w:pPr>
      <w:r>
        <w:t>Abeam on either side</w:t>
      </w:r>
    </w:p>
    <w:p w:rsidR="004A3E1A" w:rsidRDefault="004A3E1A">
      <w:pPr>
        <w:numPr>
          <w:ilvl w:val="0"/>
          <w:numId w:val="9"/>
        </w:numPr>
      </w:pPr>
      <w:r>
        <w:t>45 degrees off either side of the stern</w:t>
      </w:r>
    </w:p>
    <w:p w:rsidR="004A3E1A" w:rsidRDefault="004A3E1A">
      <w:pPr>
        <w:numPr>
          <w:ilvl w:val="0"/>
          <w:numId w:val="9"/>
        </w:numPr>
      </w:pPr>
      <w:r>
        <w:t>Directly Astern</w:t>
      </w:r>
    </w:p>
    <w:p w:rsidR="00CB75E7" w:rsidRDefault="00CB75E7" w:rsidP="00CB75E7"/>
    <w:p w:rsidR="00CB75E7" w:rsidRDefault="00CB75E7" w:rsidP="00CB75E7">
      <w:r>
        <w:t>It was not uncommon for two flights of Torpedo Bombers to attack from both fore quarters at the same time.</w:t>
      </w:r>
    </w:p>
    <w:p w:rsidR="004A3E1A" w:rsidRDefault="004A3E1A"/>
    <w:p w:rsidR="004A3E1A" w:rsidRDefault="004A3E1A">
      <w:r>
        <w:lastRenderedPageBreak/>
        <w:t xml:space="preserve">Torpedo Bombers drop torpedoes in exactly the same way that vessels fire torpedoes.  The whole formation drops their torpedoes at point blank range </w:t>
      </w:r>
      <w:r w:rsidR="00CB75E7">
        <w:t xml:space="preserve">to attack a single vessel </w:t>
      </w:r>
      <w:r>
        <w:t>as a single spread if they survive AA</w:t>
      </w:r>
      <w:r w:rsidR="00FC1222">
        <w:t xml:space="preserve"> and AAA</w:t>
      </w:r>
      <w:r>
        <w:t xml:space="preserve"> fire at the beginning of their move.</w:t>
      </w:r>
      <w:r w:rsidR="00CB75E7">
        <w:t xml:space="preserve">  At longer ranges they may target the whole formation in the same way that vessels launch torpedoes.</w:t>
      </w:r>
    </w:p>
    <w:p w:rsidR="004A3E1A" w:rsidRDefault="004A3E1A"/>
    <w:p w:rsidR="004A3E1A" w:rsidRDefault="004A3E1A">
      <w:r>
        <w:t>Bombers can also attack ships in the following manner.  Note Skip bombers ideally attack from abeam and all other bombers ideally attack from ahead or astern.  If they are not on this ideal line then add</w:t>
      </w:r>
      <w:r w:rsidR="004B5C19">
        <w:t xml:space="preserve"> 4 to the TN for each extra direction</w:t>
      </w:r>
      <w:r>
        <w:t xml:space="preserve"> that they are out.  Hence skip bombers will have a +8 TN if attacking from ahead or astern and other bombers will have the same TN if attacking from abeam.  </w:t>
      </w:r>
    </w:p>
    <w:p w:rsidR="004A3E1A" w:rsidRDefault="004A3E1A"/>
    <w:p w:rsidR="004A3E1A" w:rsidRDefault="004A3E1A">
      <w:r>
        <w:t>Skip Bombing – this is a technique developed by the Americans late in the war and to the best of my knowledge was not used by any other nation.</w:t>
      </w:r>
      <w:r w:rsidR="00D72562">
        <w:t xml:space="preserve">  A single aircraft a</w:t>
      </w:r>
      <w:r>
        <w:t>ttack</w:t>
      </w:r>
      <w:r w:rsidR="00D72562">
        <w:t>s</w:t>
      </w:r>
      <w:r>
        <w:t xml:space="preserve"> from low level abeam the target and drop the bomb</w:t>
      </w:r>
      <w:r w:rsidR="00D72562">
        <w:t>(s)</w:t>
      </w:r>
      <w:r>
        <w:t xml:space="preserve"> so that it skips like a Barnes Wallace’s bouncing bomb – it has a very good chance of success (-2 TN to hit) but is best used against un-armoured targets.  This is generally used by single aircraft, usually without accompanying fighters which would get in the way (+5 TN to hit if fighters are used to strafe</w:t>
      </w:r>
      <w:r w:rsidR="00D72562">
        <w:t xml:space="preserve"> or other aircraft attack from the same bearing in the same move</w:t>
      </w:r>
      <w:r>
        <w:t>).</w:t>
      </w:r>
    </w:p>
    <w:p w:rsidR="004A3E1A" w:rsidRDefault="004A3E1A"/>
    <w:p w:rsidR="004A3E1A" w:rsidRDefault="004A3E1A">
      <w:r>
        <w:t>Dive Bombing – the aircraft start at High Level and dive on to the target, AA</w:t>
      </w:r>
      <w:r w:rsidR="00D72562">
        <w:t>A</w:t>
      </w:r>
      <w:r>
        <w:t xml:space="preserve"> cannot fire at the aircraft until the final move just before bombs are released (and will fire at Point Blank range).  Fighters cannot accompany the dive bombers to strafe because they can’t perform the same diving manoeuvre.   This is another very accurate method of attacking (-2 TN to hit if each aircraft drops 1 bomb, -3 if they drop 2 or more).  The number of dice rolled is based on the number of aircraft attacking.</w:t>
      </w:r>
      <w:r w:rsidR="00365AE5">
        <w:t xml:space="preserve">  British 4.7” Semi-DP guns cannot engage Dive Bombers as they cannot elevate the guns sufficiently (55 degrees maximum elevation), though they could engage Dive Bombers attacking a different target.</w:t>
      </w:r>
    </w:p>
    <w:p w:rsidR="004A3E1A" w:rsidRDefault="004A3E1A"/>
    <w:p w:rsidR="004A3E1A" w:rsidRDefault="004A3E1A">
      <w:r>
        <w:t>Mid Level Bombing – usually carried out by Fighter Bombers or Medium Bombers, or Fighters armed as bombers, it is not very accurate, +4 TN to hit, but +2 instead if 2 bombs are dropped per aircraft and +0 if 4 or more bombs are dropped per aircraft.  The number of dice rolled is based on the number of aircraft attacking.</w:t>
      </w:r>
      <w:r w:rsidR="00365AE5">
        <w:t xml:space="preserve">  The only AAA guns that can engage a Mid Level Bomber are 37mm or larger (excluding 2pdr).</w:t>
      </w:r>
    </w:p>
    <w:p w:rsidR="004A3E1A" w:rsidRDefault="004A3E1A"/>
    <w:p w:rsidR="004A3E1A" w:rsidRDefault="004A3E1A">
      <w:r>
        <w:t>High Level Bombing – carried out by Heavy Bombers (eg Wellington) or Extra Heavy Bombers (eg Lancaster).  This form of attack is very inaccurate - +8 TN to hit, but +7 if 6 or 7 bombs are dropped from each aircraft and +6 if 8 or more bombs are dropped by each aircraft.  The number of dice rolled is based on the number of aircraft attacking.  Accompanying fighters cannot strafe the target and AA</w:t>
      </w:r>
      <w:r w:rsidR="00365AE5">
        <w:t>A</w:t>
      </w:r>
      <w:r>
        <w:t xml:space="preserve"> guns cannot fire at the high level bombers (only A or </w:t>
      </w:r>
      <w:r w:rsidR="00365AE5">
        <w:t>D</w:t>
      </w:r>
      <w:r>
        <w:t xml:space="preserve"> equivalent dual guns).</w:t>
      </w:r>
      <w:r w:rsidR="004B5C19">
        <w:t xml:space="preserve">  For High Level Bombing a complete Squadron may attack in sequence rather than attacking as three separate flights.</w:t>
      </w:r>
    </w:p>
    <w:p w:rsidR="004A3E1A" w:rsidRDefault="004A3E1A"/>
    <w:p w:rsidR="004A3E1A" w:rsidRDefault="004A3E1A">
      <w:r>
        <w:t xml:space="preserve">If a bomb hits a ship then compare the penetration in </w:t>
      </w:r>
      <w:r>
        <w:rPr>
          <w:i/>
        </w:rPr>
        <w:t>Table 7 - Penetration by Gun or Bomb Type against Belt or Deck Armour</w:t>
      </w:r>
      <w:r>
        <w:t xml:space="preserve"> with the deck (belt for Skip Bombing) of the target.  Apply the damage depending on the appropriate row – note a bomb will cause some damage even if it doesn’t penetrate, the amount of explosive in a bomb is considerably higher than in a shell of the same type but most bombs are not armour piercing.  The only exception that I can think of is one of the attacks on Tirpitz’s covering concrete shelter.</w:t>
      </w:r>
    </w:p>
    <w:p w:rsidR="004A3E1A" w:rsidRDefault="004A3E1A"/>
    <w:p w:rsidR="004A3E1A" w:rsidRDefault="004A3E1A">
      <w:r>
        <w:t xml:space="preserve">Fighters accompanying the Bombers may fire their machine guns at the </w:t>
      </w:r>
      <w:proofErr w:type="gramStart"/>
      <w:r>
        <w:t>vessel,</w:t>
      </w:r>
      <w:proofErr w:type="gramEnd"/>
      <w:r>
        <w:t xml:space="preserve"> this </w:t>
      </w:r>
      <w:r w:rsidR="00C634E3">
        <w:t>puts the AA/AAA guns under fire if they are unarmoured</w:t>
      </w:r>
      <w:r>
        <w:t>.  Accompanying Fighters may damage AA</w:t>
      </w:r>
      <w:r w:rsidR="00365AE5">
        <w:t>A</w:t>
      </w:r>
      <w:r>
        <w:t xml:space="preserve"> guns </w:t>
      </w:r>
      <w:r w:rsidR="00365AE5">
        <w:t>or unarmoured AA guns</w:t>
      </w:r>
      <w:r>
        <w:t xml:space="preserve"> if they would hit the vessel with a +20 TN added</w:t>
      </w:r>
      <w:proofErr w:type="gramStart"/>
      <w:r>
        <w:t>,</w:t>
      </w:r>
      <w:proofErr w:type="gramEnd"/>
      <w:r>
        <w:t xml:space="preserve"> destroying two guns for every hit caused.</w:t>
      </w:r>
      <w:r w:rsidR="00B92C2D">
        <w:t xml:space="preserve">  Note they are actually killing and injuring the crew, the guns can be re-manned 2 moves later but the new crew will have a +4 TN to hit due to not being used to firing the guns.</w:t>
      </w:r>
    </w:p>
    <w:p w:rsidR="00511070" w:rsidRDefault="00511070"/>
    <w:p w:rsidR="00511070" w:rsidRDefault="00511070">
      <w:r>
        <w:t>See also Submarine Combat (Chapter XXXX) for Air to Submarine Combat.</w:t>
      </w:r>
    </w:p>
    <w:p w:rsidR="009E7C8A" w:rsidRDefault="009E7C8A"/>
    <w:p w:rsidR="009E7C8A" w:rsidRDefault="009E7C8A" w:rsidP="009E7C8A">
      <w:r>
        <w:lastRenderedPageBreak/>
        <w:t xml:space="preserve">For Carrier Operations, count the distance moved at the relevant air speed for both the journey to and from the target.  Subtract 5 minutes from the range for every aircraft being launched from the same catapult on the same carrier for the same mission to allow the aircraft to launch, climb, group up and land on return. XXXX check launch rate.  </w:t>
      </w:r>
    </w:p>
    <w:p w:rsidR="009E7C8A" w:rsidRDefault="009E7C8A" w:rsidP="009E7C8A"/>
    <w:p w:rsidR="009E7C8A" w:rsidRDefault="009E7C8A" w:rsidP="009E7C8A">
      <w:r>
        <w:t>It takes half an hour for all bombers (including torpedo bombers) to be re-armed for another mission. For Ground Based aircraft, these can be rearmed in half this time.  Fighters can be refuelled and re-armed in 15 minutes.   XXXX double check against New Campaign rules</w:t>
      </w:r>
    </w:p>
    <w:p w:rsidR="009E7C8A" w:rsidRDefault="009E7C8A" w:rsidP="009E7C8A"/>
    <w:p w:rsidR="009E7C8A" w:rsidRDefault="009E7C8A" w:rsidP="009E7C8A">
      <w:r>
        <w:t>Example, a Carrier launches a torpedo strike on a formation from a range of 90 miles at 0900 hours.  The aircraft are Swordfish escorted by Sea Gladiators.  They reach the target at 1030 hours, attack it and return (if they survive) at approximately 1200 hours (based on a 60 knot speed).  They will be ready to re-launch at 1230 hours and would be over the target at 1400 hours.  In the meantime, the Sea Gladiators would be ready for another mission at 1215, such as CAP.</w:t>
      </w:r>
    </w:p>
    <w:p w:rsidR="009E7C8A" w:rsidRDefault="009E7C8A" w:rsidP="009E7C8A">
      <w:pPr>
        <w:rPr>
          <w:b/>
          <w:sz w:val="24"/>
        </w:rPr>
      </w:pPr>
    </w:p>
    <w:p w:rsidR="004A3E1A" w:rsidRDefault="00511070" w:rsidP="00511070">
      <w:pPr>
        <w:pStyle w:val="Heading1"/>
      </w:pPr>
      <w:r>
        <w:t>Submarine Combat</w:t>
      </w:r>
    </w:p>
    <w:p w:rsidR="00511070" w:rsidRPr="00511070" w:rsidRDefault="00511070" w:rsidP="00511070"/>
    <w:p w:rsidR="004A3E1A" w:rsidRDefault="004A3E1A">
      <w:pPr>
        <w:rPr>
          <w:b/>
          <w:sz w:val="24"/>
        </w:rPr>
      </w:pPr>
    </w:p>
    <w:p w:rsidR="00511070" w:rsidRDefault="00511070" w:rsidP="00511070">
      <w:r>
        <w:t>The Mk 1 ASDIC system only works if the ship is travelling at 12knots or less.</w:t>
      </w:r>
    </w:p>
    <w:p w:rsidR="00511070" w:rsidRDefault="00511070" w:rsidP="00511070">
      <w:r>
        <w:t>XXXX add to the TN if travelling faster than this – see notebook in the bedroom</w:t>
      </w:r>
    </w:p>
    <w:p w:rsidR="00511070" w:rsidRDefault="00511070" w:rsidP="00511070">
      <w:r>
        <w:t>If a submarine or torpedo is in the 90 degree forward arc (45 degrees either side of the centreline) of a ship with an active ASDIC system and within 1500 yards of the ship, then the referee rolls one exploding d10.  Add one to the dice if the submarine/torpedo is within the outer 15 degrees of this arc on either side or the outer 500 yards of the range (add 2 if both are true), subtract 1 if it is within the inner 15 degrees either side of the centreline or within 500 yards of the targeting ship (2 if both are true).  If the submarine is within 500 yards but in the outer 15 degrees then there is no change to the dice (add 1 and subtract 1).  Note if the ASDIC is active the submarine commander knows the bearing to the ship and its approximate range – give or take d10*20 yards.  On a result of less than 4 the object has been spotted – if there is both a submarine and a torpedo within the arc and range then the torpedo is the target that is reported.  No other information is given other than that a submerged target has been spotted.</w:t>
      </w:r>
    </w:p>
    <w:p w:rsidR="00511070" w:rsidRDefault="00511070" w:rsidP="00511070"/>
    <w:p w:rsidR="00511070" w:rsidRDefault="00511070" w:rsidP="00511070">
      <w:r>
        <w:t>The Mk2 works in the same way but has a range of 2000 yards and may be used up to a speed of 15 knots.  If a torpedo or a submarine is spotted, tell the ship commander which 1000 yard segment the object is in – there are only 2 of them (it’s an arc of 90 degrees and 1000 yards wide), but don’t tell them what the object is.</w:t>
      </w:r>
    </w:p>
    <w:p w:rsidR="00511070" w:rsidRDefault="00511070" w:rsidP="00511070"/>
    <w:p w:rsidR="00511070" w:rsidRDefault="00511070" w:rsidP="00511070">
      <w:r>
        <w:t>Mk3, only works if the ship is travelling at 18 knots or less, otherwise as above but the maximum range is 3000 yards, if within the outer 1000 yards or the outer 15 degrees then add 1 to the dice (2 if both are true), if within the inner 1000 yards or the inner 15 degrees then subtract 1 as before (2 if both are true).  On a result of less than 5 the object has been spotted – if multiple objects eg a torpedo and a submarine then roll for each and give the information for all that are spotted if applicable.  Report the 45 degree side of the centreline that the objects are in, and also the real depth and one other adjacent depth determined by a 50/50 roll if it is not obvious.  If it’s at shallow then it can only be shallow/medium, if it’s at deep then it can only be medium/deep, if it’s at medium then roll for shallow or deep.  If the submarine is running awash or at periscope level then it is considered to be at shallow depth.  Tell the ship commander which 500 yard and 45 degree segment the object is in (but not what the object is), there are 12 possible segments.</w:t>
      </w:r>
    </w:p>
    <w:p w:rsidR="00511070" w:rsidRDefault="00511070" w:rsidP="00511070"/>
    <w:p w:rsidR="00511070" w:rsidRDefault="00511070" w:rsidP="00511070">
      <w:r>
        <w:t xml:space="preserve">Mk 4, only works if the ship is travelling at 21 knots or less, on a result of less than 6 the object has been spotted, otherwise treat it as </w:t>
      </w:r>
      <w:proofErr w:type="gramStart"/>
      <w:r>
        <w:t>a</w:t>
      </w:r>
      <w:proofErr w:type="gramEnd"/>
      <w:r>
        <w:t xml:space="preserve"> Mk 3.  Report the correct depth that all of the objects are in if they are spotted.  Tell the ship </w:t>
      </w:r>
      <w:proofErr w:type="gramStart"/>
      <w:r>
        <w:t>commander</w:t>
      </w:r>
      <w:proofErr w:type="gramEnd"/>
      <w:r>
        <w:t xml:space="preserve"> which 250 yard and 15 degree segment the objects are in – there are 72 possible segments. </w:t>
      </w:r>
    </w:p>
    <w:p w:rsidR="00511070" w:rsidRDefault="00511070" w:rsidP="00511070"/>
    <w:p w:rsidR="00511070" w:rsidRDefault="00511070" w:rsidP="00511070">
      <w:r>
        <w:t xml:space="preserve">On a second move if an object was spotted the previous move then subtract 2 from the dice.  If the submarine sinks to the bottom and stops all movement then add 4 to the dice.  After being DC’d, the submarine may stop all movement and release some oil and debris and add a further 2 to the </w:t>
      </w:r>
      <w:r>
        <w:lastRenderedPageBreak/>
        <w:t>dice – it can combine this with sitting on the bottom.  It can only release debris twice a day and loses a half day’s worth of cruising range each time it does this.  If the ship fails to spot the target on the move after it releases debris then it will believe that it has sunk the submarine and not search for it again unless it is spotted again by a different ship.</w:t>
      </w:r>
    </w:p>
    <w:p w:rsidR="00511070" w:rsidRDefault="00511070" w:rsidP="00511070"/>
    <w:p w:rsidR="00511070" w:rsidRDefault="00511070" w:rsidP="00511070">
      <w:r>
        <w:t xml:space="preserve">Once the ship commander is confident that they have localised the submarine they select the aim point where they want to drop the DCs.  The referee marks this on a sheet of graph paper and also the actual location of the submarine.  The ship commander selects the depth or depths to set the DCs, runs over the aim point and drop the DCs.  </w:t>
      </w:r>
    </w:p>
    <w:p w:rsidR="00826658" w:rsidRDefault="00826658" w:rsidP="00511070"/>
    <w:p w:rsidR="00511070" w:rsidRDefault="00511070" w:rsidP="00511070">
      <w:r>
        <w:t>DCs which are two depths from the submarine (deep when the submarine is at shallow, or vice versa) have no effect (the referee might still want to roll dice so that the ship commander doesn’t get extra information from the dice not being rolled).  The same is true for DCs dropped 200 yards or more from the submarine.  If dropped at the same level or one level away from the submarine then there is a chance to damage it.  If dropped below the submarine then it may force the submarine to the surface though it can dive again one move later if it is still watertight.</w:t>
      </w:r>
    </w:p>
    <w:p w:rsidR="00511070" w:rsidRDefault="00511070" w:rsidP="00511070"/>
    <w:p w:rsidR="00511070" w:rsidRDefault="00511070" w:rsidP="00511070">
      <w:r>
        <w:t>For patterns that are at the same level as the submarine, roll one non-exploding dice for each group of 5 DCs to give the distance from the aim point that the DCs explode, multiply it by 10 to give a number ranging from 10 to 100 yards.  Roll a d8 to give a compass bearing (N/NE/E/SE/S/SW/W/NW).  Plot the actual point of impact the number of yards from the aim point in the direction given by the d8.  Measure the actual distance from the impact point to the real location of the submarine.  If this range is less than 40 then fill two Damage Blocks on the submarine, if it is less than 80 then fill one, less than 120 fill half a Block and if less than 160 fill a quarter of a block.</w:t>
      </w:r>
    </w:p>
    <w:p w:rsidR="00511070" w:rsidRDefault="00511070" w:rsidP="00511070"/>
    <w:p w:rsidR="00511070" w:rsidRDefault="00511070" w:rsidP="00511070">
      <w:r>
        <w:t>If the pattern is one level away from the submarine, then perform the above calculations but add 50 yards to the final figure.  If dropped at the level below the submarine and damage is actually caused then the submarine is forced up one level.  If this happens at shallow depth then they are forced to the surface and must spend at least one move on the surface.  They can dive again after spending one whole move on the surface as long as there is no damage in their second damage block.</w:t>
      </w:r>
    </w:p>
    <w:p w:rsidR="00511070" w:rsidRDefault="00511070" w:rsidP="00511070"/>
    <w:p w:rsidR="009E7C8A" w:rsidRDefault="009E7C8A" w:rsidP="009E7C8A">
      <w:r>
        <w:t xml:space="preserve">Depth Charge Attacks – aircraft carrying depth charges can attack submarines according to the following rules.  A submarines base TN to be hit depends on its speed, add 8 to this for size (a near miss will still do enough damage to force the submarine to the surface).  If the submarine is on the surface or awash it may engage the aircraft with AA fire, if it shoots down the aircraft the aircraft cannot drop depth charges.  For single engined aircraft roll 2 dice to try and beat the TN (they only get one attack with depth charges), larger specialised aircraft such as the Sunderland roll 4 dice and may make up to three attacks before returning to base to rearm.  They can stay over the target of course to mark it for another aircraft or ship to attack.  If the submarine chooses to dive then add 5 to the TN to hit it on the move that it dived, 15 the following move, 30 the move after that, and 45 for the last move that it can be attacked.  This combat takes place at point blank range for all other purposes.  An exception to these rules is that a Swordfish armed as an anti-submarine aircraft carries two 5 DC patterns so can attack twice.  Float Plane Scouts (FPS) or Float Plane Torpedo (FPT) that can carry 21” or larger torpedoes can also carry two patterns.  Other TB that </w:t>
      </w:r>
      <w:proofErr w:type="gramStart"/>
      <w:r>
        <w:t>carry</w:t>
      </w:r>
      <w:proofErr w:type="gramEnd"/>
      <w:r>
        <w:t xml:space="preserve"> 21” torpedoes are generally too quick to successfully attack a submarine.</w:t>
      </w:r>
    </w:p>
    <w:p w:rsidR="009E7C8A" w:rsidRDefault="009E7C8A" w:rsidP="009E7C8A"/>
    <w:p w:rsidR="009E7C8A" w:rsidRDefault="009E7C8A" w:rsidP="009E7C8A">
      <w:r>
        <w:t xml:space="preserve">Aircraft Firing Guns at Submarines – aircraft may choose to fire their guns at a surfaced or awash submarine too – roll 1 dice for single engined aircraft or 2 for larger aircraft such as the Sunderland vs the TN based on the submarines speed and size (on the surface or awash only, you cannot fire at diving submarines).  1 point of damage is done for each successful hit.  Note this can be performed at the same time as the depth charge attack, but larger aircraft only get 1 dice in that case unless they survive the AA fire (in which case they get a second single dice after they drop the depth charges).  There were some specialised aircraft built as submarine busters with very large cannon (up to 75mm) eg Beaufigher or Beaufort (I can’t remember which) and I believe the Stuka which could also be used for this purpose.  Roll 2 dice for such aircraft attacking a </w:t>
      </w:r>
      <w:r>
        <w:lastRenderedPageBreak/>
        <w:t>submarine with guns and treat the gun as a LS (ie doing 2 points of damage XXXX per hit and guaranteeing that the submarine cannot dive).  This type of aircraft can still fire at a submarine on the move that it dived as they can see the shadow under water and the cannon is powerful enough to penetrate the water.  This type of aircraft always treats the submarine as if it was on the surface (not awash) so will roll against a TN of speed + 8 if the submarine is on the surface or awash and speed +13 if it is in the process of diving.  It cannot fire at a submarine on the move after it has dived.</w:t>
      </w:r>
    </w:p>
    <w:p w:rsidR="009E7C8A" w:rsidRDefault="009E7C8A" w:rsidP="009E7C8A"/>
    <w:p w:rsidR="00511070" w:rsidRDefault="00511070" w:rsidP="00511070">
      <w:r>
        <w:t>If a submarine receives damage that completely fills its first damage block and has at least one point in the second then it is no longer watertight.  It must either do an emergency surface to either continue the fight on the surface or surrender, or it will sink at the end of the following move.  During that following move (before it sinks) it can make any applicable turn, change depth or fire torpedoes (or guns if awash or surfaced), but first must roll a 7+ morale check on a d10 – the captain is effectively committing suicide.  A surfaced submarine with at least one point of damage in its second Damage Block cannot dive but may continue fighting</w:t>
      </w:r>
      <w:r w:rsidRPr="0058661A">
        <w:t xml:space="preserve"> </w:t>
      </w:r>
      <w:r>
        <w:t>if it passes a 7+ morale check and will not sink.  A surfaced submarine that is fighting on can be boarded (one move to lower a boat, two moves to load the boarding party into it, then the travel time to the submarine, one move to exit the boat on to the submarine deck.  If the hatches are battened down then they may lay charges – these go off 2 moves later sinking the submarine at the end of that move.  If the hatches are not battened down and the submarine crew are fighting the guns then the boat will have to survive the AAA fire but can fire back at the crew.  If the boat reaches the submarine they can force it to surrender 3 moves after they get on the deck.  Of course the ship can continue firing on the submarine until the boat is one move away from reaching it.</w:t>
      </w:r>
    </w:p>
    <w:p w:rsidR="00511070" w:rsidRDefault="00511070" w:rsidP="00511070"/>
    <w:p w:rsidR="00511070" w:rsidRDefault="00511070" w:rsidP="00511070">
      <w:r>
        <w:t>Before or after firing (but not both), submarines can perform any or all of the following: turn up to 45 degrees, increase speed XXXX by 3 knot, reduce speed by up to 6 knots, change depth by 1 level (shallow to periscope or awash or surfaced is considered to be one level of change), perform an emergency surface.  If performing an emergency surface they can reach the surface in one move if they are medium depth or two moves if they are deep.  They must remain on the surface for five moves after an emergency surface before they can dive again, if that is possible (they may be too badly damaged).  To change depth (other than an emergency surface) or turn they must be moving at 3 knots or more.</w:t>
      </w:r>
    </w:p>
    <w:p w:rsidR="00511070" w:rsidRDefault="00511070" w:rsidP="00511070"/>
    <w:p w:rsidR="00511070" w:rsidRDefault="00511070" w:rsidP="00511070">
      <w:r>
        <w:t>If a submarine is at periscope depth or higher (awash or surfaced), then any escort can attempt to ram it.  The escort must pass through the location where the submarine is – split the move into phases depending on the speed of the submarine and allow the escort to move after the submarine.  The escort may turn twice by up to 45 degrees each time, once in the final phase and once in the middle phase (the previous one if there is an even number of phases eg phase 2 out of 4).  If the submarine and the escort are within 50 yards of each other at the end of any phase then the escort has successfully rammed the submarine, however if the ram occurs on the last phase then the submarine may fire guns or torpedoes as it is rammed.  Fill two Damage Blocks on the submarine and 1/4 of a damage block for every 6 knots (or part of six knots) that the escort was travelling at on the escort.  If that damage fills the current Damage Block with at least one in the next Damage Block then add another Damage Block’s worth of damage.  If the same escort later rams a second submarine before it is repaired, then add two Damage Block’s worth of damage if this occurs again.</w:t>
      </w:r>
    </w:p>
    <w:p w:rsidR="00511070" w:rsidRDefault="00511070" w:rsidP="00511070"/>
    <w:p w:rsidR="00511070" w:rsidRDefault="00511070" w:rsidP="00511070">
      <w:r>
        <w:t xml:space="preserve">Example, an undamaged destroyer rams a submarine at 27 knots and fills the first Damage Block and ¼ of the next, therefore adds another Damage Block to make 2 and ¼ full.  Later it rams another submarine but at 15 knots adding a further ¾ of a Damage Block for a total of 3 Damage Blocks full (but none in the fourth).  It therefore does not get the extra two Damage Blocks that it would have done if it received 1 more point of damage.  Had either submarine done one point of damage with guns as they were rammed then the extra two Damage Blocks would have been added and the ship would have 5 Damage Blocks full and at least 1 point in the </w:t>
      </w:r>
      <w:proofErr w:type="gramStart"/>
      <w:r>
        <w:t>6</w:t>
      </w:r>
      <w:r w:rsidRPr="007727F7">
        <w:rPr>
          <w:vertAlign w:val="superscript"/>
        </w:rPr>
        <w:t>th</w:t>
      </w:r>
      <w:r>
        <w:t>,</w:t>
      </w:r>
      <w:proofErr w:type="gramEnd"/>
      <w:r>
        <w:t xml:space="preserve"> so would be in serious problems.</w:t>
      </w:r>
    </w:p>
    <w:p w:rsidR="00511070" w:rsidRDefault="00511070" w:rsidP="00511070"/>
    <w:p w:rsidR="00511070" w:rsidRDefault="00511070" w:rsidP="00511070">
      <w:r>
        <w:lastRenderedPageBreak/>
        <w:t>When submarines fire torpedoes at an enemy, add one to the dice roll for every move (except the move that they fired) that they have observed the target through the periscope.  Add 2 for every move (except the move that they fired) that they have observed the target while awash or surfaced.</w:t>
      </w:r>
    </w:p>
    <w:p w:rsidR="00E94FC1" w:rsidRDefault="00E94FC1" w:rsidP="00511070"/>
    <w:p w:rsidR="00E94FC1" w:rsidRDefault="00E94FC1" w:rsidP="00511070">
      <w:r>
        <w:t>SONAR, initially available to Prinz Eugen only, can be added to other cruisers and destroyers later as described in the Campaign Rules XXXX.</w:t>
      </w:r>
    </w:p>
    <w:p w:rsidR="00E94FC1" w:rsidRDefault="00E94FC1" w:rsidP="00511070"/>
    <w:p w:rsidR="00E94FC1" w:rsidRDefault="00E94FC1" w:rsidP="00511070">
      <w:r>
        <w:t>SONAR cannot be used on a ship with an active ASDIC system, or within 2000 yards from a ship with an active ASDIC.</w:t>
      </w:r>
    </w:p>
    <w:p w:rsidR="00895EAB" w:rsidRDefault="00895EAB" w:rsidP="00511070"/>
    <w:p w:rsidR="00895EAB" w:rsidRDefault="00627D0D" w:rsidP="00895EAB">
      <w:r>
        <w:t xml:space="preserve">When using </w:t>
      </w:r>
      <w:proofErr w:type="gramStart"/>
      <w:r>
        <w:t xml:space="preserve">a </w:t>
      </w:r>
      <w:r w:rsidR="00895EAB">
        <w:t>SONAR</w:t>
      </w:r>
      <w:proofErr w:type="gramEnd"/>
      <w:r>
        <w:t xml:space="preserve">, if an enemy ship or submarine enters the range of the system, at the end of the move, roll one non-exploding d10.  If the result is </w:t>
      </w:r>
      <w:r w:rsidR="00CD61A5">
        <w:t>greater than 3 then the vessel has been spotted.  Role another non-exploding d10, if the result less than 6</w:t>
      </w:r>
      <w:r>
        <w:t xml:space="preserve"> then multiply the result by 2.5 to give the number of degrees that the vessel is reported to the left of its real position.</w:t>
      </w:r>
      <w:r w:rsidR="00895EAB">
        <w:t xml:space="preserve"> </w:t>
      </w:r>
      <w:r w:rsidR="00CD61A5">
        <w:t>If the result is greater than 5, then subtract 5 from the dice and multiply by 2.5 to give</w:t>
      </w:r>
      <w:r w:rsidR="002E1CD5">
        <w:t xml:space="preserve"> the number of degrees</w:t>
      </w:r>
      <w:r w:rsidR="00CD61A5">
        <w:t xml:space="preserve"> </w:t>
      </w:r>
      <w:r w:rsidR="002E1CD5">
        <w:t xml:space="preserve">that the vessel is reported to the right of its real position. </w:t>
      </w:r>
      <w:r w:rsidR="00895EAB">
        <w:t xml:space="preserve"> </w:t>
      </w:r>
      <w:r w:rsidR="002E1CD5">
        <w:t xml:space="preserve">If the </w:t>
      </w:r>
      <w:r w:rsidR="00895EAB">
        <w:t xml:space="preserve">Class </w:t>
      </w:r>
      <w:r w:rsidR="002E1CD5">
        <w:t>of the</w:t>
      </w:r>
      <w:r w:rsidR="00895EAB">
        <w:t xml:space="preserve"> ship </w:t>
      </w:r>
      <w:r w:rsidR="002E1CD5">
        <w:t>is recorded then report the Class and the calculated direction, if the actual ship is known then report that as well.</w:t>
      </w:r>
    </w:p>
    <w:p w:rsidR="0087346F" w:rsidRDefault="0087346F" w:rsidP="00895EAB"/>
    <w:p w:rsidR="0087346F" w:rsidRDefault="0087346F" w:rsidP="00895EAB">
      <w:r>
        <w:t xml:space="preserve">Every move after that, roll another non-exploding d10, on a result of 3 to 9, improve the accuracy of the estimate by 2.5 degrees, on a 10 improve it by 5 degrees (1 or 2 is no improvement).  </w:t>
      </w:r>
      <w:r w:rsidR="008526BD">
        <w:t>Note the error can never be better than 2.5 degrees unless a 10 is rolled when the error is 5 degrees.</w:t>
      </w:r>
    </w:p>
    <w:p w:rsidR="008526BD" w:rsidRDefault="008526BD" w:rsidP="00895EAB"/>
    <w:p w:rsidR="008526BD" w:rsidRDefault="008526BD" w:rsidP="00895EAB">
      <w:r>
        <w:t>No information will ever be given about the depth of a submarine spotted by SONAR.</w:t>
      </w:r>
    </w:p>
    <w:p w:rsidR="00511070" w:rsidRDefault="00511070" w:rsidP="00511070"/>
    <w:p w:rsidR="004A3E1A" w:rsidRDefault="004A3E1A" w:rsidP="00835DD0">
      <w:pPr>
        <w:pStyle w:val="Heading1"/>
      </w:pPr>
      <w:r>
        <w:t>Sighting targets</w:t>
      </w:r>
    </w:p>
    <w:p w:rsidR="004A3E1A" w:rsidRDefault="004A3E1A"/>
    <w:p w:rsidR="004A3E1A" w:rsidRDefault="004A3E1A">
      <w:r>
        <w:t>In some cases in a campaign it is vital to determine if one force sights another.</w:t>
      </w:r>
    </w:p>
    <w:p w:rsidR="004A3E1A" w:rsidRDefault="004A3E1A"/>
    <w:p w:rsidR="004A3E1A" w:rsidRDefault="004A3E1A">
      <w:r>
        <w:t>When two forces get within 60 nautical miles of each other check if each spots the other.  Note</w:t>
      </w:r>
      <w:proofErr w:type="gramStart"/>
      <w:r>
        <w:t>,</w:t>
      </w:r>
      <w:proofErr w:type="gramEnd"/>
      <w:r>
        <w:t xml:space="preserve"> the spotting band for one force may be greater than for the other (see </w:t>
      </w:r>
      <w:r>
        <w:rPr>
          <w:i/>
        </w:rPr>
        <w:t>TABLE 14 – Spotting Ranges</w:t>
      </w:r>
      <w:r>
        <w:t xml:space="preserve">).  Each side is given a Spotting Type as per </w:t>
      </w:r>
      <w:r>
        <w:rPr>
          <w:i/>
        </w:rPr>
        <w:t xml:space="preserve">TABLE 16 – Spotting </w:t>
      </w:r>
      <w:proofErr w:type="gramStart"/>
      <w:r>
        <w:rPr>
          <w:i/>
        </w:rPr>
        <w:t>Types</w:t>
      </w:r>
      <w:r>
        <w:t>,</w:t>
      </w:r>
      <w:proofErr w:type="gramEnd"/>
      <w:r>
        <w:t xml:space="preserve"> the best spotter in the force specifies what this value is.  The Spotting Type specifies the number of dice to roll, one for each level of type so a Spotting Type 3 will roll 3 dice and a Spotting Type 1 will only roll 1, etc.</w:t>
      </w:r>
    </w:p>
    <w:p w:rsidR="004A3E1A" w:rsidRDefault="004A3E1A"/>
    <w:p w:rsidR="004A3E1A" w:rsidRDefault="004A3E1A" w:rsidP="009A0701">
      <w:r w:rsidRPr="009A0701">
        <w:t>The Target of a spotting attempt is based upon the largest target in that force.  The</w:t>
      </w:r>
      <w:r>
        <w:t xml:space="preserve"> target sizes are specified in </w:t>
      </w:r>
      <w:r>
        <w:rPr>
          <w:i/>
        </w:rPr>
        <w:t xml:space="preserve">TABLE 6 - Adjustments for Size.  </w:t>
      </w:r>
      <w:r>
        <w:t xml:space="preserve">Take the Base TN from </w:t>
      </w:r>
      <w:r>
        <w:rPr>
          <w:i/>
        </w:rPr>
        <w:t>TABLE 15 – Base Spotting TNs</w:t>
      </w:r>
      <w:r>
        <w:t xml:space="preserve"> and add or subtract the relevant modifiers from </w:t>
      </w:r>
      <w:r>
        <w:rPr>
          <w:i/>
        </w:rPr>
        <w:t>TABLE 17 – Spotting Modifiers</w:t>
      </w:r>
      <w:r>
        <w:t>.  Note</w:t>
      </w:r>
      <w:proofErr w:type="gramStart"/>
      <w:r>
        <w:t>,</w:t>
      </w:r>
      <w:proofErr w:type="gramEnd"/>
      <w:r>
        <w:t xml:space="preserve"> some of these modifiers are counted more than once depending on the number of targets in the force of that size.  Do not include the largest target in this sum – these modifiers only relate to extra targets beyond the first.</w:t>
      </w:r>
    </w:p>
    <w:p w:rsidR="004A3E1A" w:rsidRDefault="004A3E1A" w:rsidP="009A0701"/>
    <w:p w:rsidR="004A3E1A" w:rsidRDefault="004A3E1A">
      <w:r>
        <w:t xml:space="preserve">Note also for the purposes of my campaign, all merchantmen including Liners </w:t>
      </w:r>
      <w:r w:rsidR="00C95E38">
        <w:t xml:space="preserve">and Auxiliaries </w:t>
      </w:r>
      <w:r>
        <w:t>but not including Oilers are Coal Fired.  All Naval vessels (except for submarines which are considered to have diesels and any vessels known to have diesels, eg Deutschland) are considered to be Oil Fired unless they are very old (approximately pre-1906).  The intention is for only one fuelling type modifier (the worst one) to be included in the calculation but there is an argument to say that this should be applied to each target in the force.</w:t>
      </w:r>
    </w:p>
    <w:p w:rsidR="004A3E1A" w:rsidRDefault="004A3E1A">
      <w:r>
        <w:t xml:space="preserve"> </w:t>
      </w:r>
    </w:p>
    <w:p w:rsidR="004A3E1A" w:rsidRDefault="004A3E1A">
      <w:r>
        <w:t>It would be possible to add another modifier if the target force was engaged in combat at the time but I feel that this is unlikely as their location should be known by then.</w:t>
      </w:r>
    </w:p>
    <w:p w:rsidR="004A3E1A" w:rsidRDefault="004A3E1A"/>
    <w:p w:rsidR="004A3E1A" w:rsidRDefault="004A3E1A">
      <w:r>
        <w:t>When the Base value and all the modifiers have been added or subtracted into a single TN then roll the appropriate number of dice (decided above) to see if the TN can be equalled or beaten.</w:t>
      </w:r>
    </w:p>
    <w:p w:rsidR="004A3E1A" w:rsidRDefault="004A3E1A"/>
    <w:p w:rsidR="004A3E1A" w:rsidRDefault="004A3E1A">
      <w:r>
        <w:t xml:space="preserve">Each spotter can roll the appropriate number of dice against the target’s TN (2 dice for the DDs in Example 2 and 3 for all the other spotters), or if there are a large number of spotters then you can </w:t>
      </w:r>
      <w:r>
        <w:lastRenderedPageBreak/>
        <w:t>roll one additional dice for each group of 5 spotters that can see in the relevant direction beyond the first.</w:t>
      </w:r>
    </w:p>
    <w:p w:rsidR="004A3E1A" w:rsidRDefault="004A3E1A"/>
    <w:p w:rsidR="004A3E1A" w:rsidRDefault="004A3E1A">
      <w:r>
        <w:t>Example 1- A carrier and 3 BB/BC (4xXZ, only count 3 of them = 6), a cruiser and an oiler (2xHZ, count both = 2), and four destroyers (4xLZ, count all of them = 2).  Therefore subtract from the base value, 6+2+2=10 for size.</w:t>
      </w:r>
    </w:p>
    <w:p w:rsidR="004A3E1A" w:rsidRDefault="004A3E1A"/>
    <w:p w:rsidR="004A3E1A" w:rsidRDefault="004A3E1A">
      <w:r>
        <w:t>All are oil fired moving at Cruising Speed (0) (cumulative modifier = -10), they are potentially spotted by an ordinary two seat floatplane reconnaissance aircraft (-3) and they are travelling at 15 knots (-6) (cumulative modifier = -19).  At extreme range the TN is = 45-19 = 26 to spot with two dice which would require at least one 10 and an average of 8 for the other two rolls.  At Long Range the TN becomes = 30-19 = 11 to spot with two dice which is much more likely.</w:t>
      </w:r>
    </w:p>
    <w:p w:rsidR="004A3E1A" w:rsidRDefault="004A3E1A"/>
    <w:p w:rsidR="004A3E1A" w:rsidRDefault="004A3E1A">
      <w:r>
        <w:t>Example 2 – The force described above which is laid out with only 5 vessels per side (2 destroyers ahead, the other 2 on the forward quarters, with the cruiser following and the carrier and oiler behind that and a BB/BC to either side and behind the formation to provide AA cover to the carrier and oiler – I have assumed that the carrier and oiler will have their spotting arcs obscured by the BB/BC on either side) are trying to spot the aircraft.  Note the force cannot spot the single engineed aircraft until it reaches 8 nautical miles which is well inside the Point Blank spotting range for the aircraft to spot the force.  The largest target size is LZ (+6) and the target is an aircraft (+2) so the chance to spot it even at 8 nautical miles is 45+8 or 53 which is extremely unlikely for even 4 dice (1 extra for 5 per side), it would require 3x10, 2x8 and 1x7 or some such combination.</w:t>
      </w:r>
    </w:p>
    <w:p w:rsidR="004A3E1A" w:rsidRDefault="004A3E1A"/>
    <w:p w:rsidR="004A3E1A" w:rsidRDefault="004A3E1A">
      <w:r>
        <w:t>Example 3 – 1xSurfaced SS (MZ) = +4, +1 for diesel power, travelling at 15 knots (-6), -6 for Specialist recce aircraft, = -7 all together.  At Extreme Range = 45-7=38 with 3 dice, which is very unlikely, it would require two 10s to be rolled and 18 for the other 3 dice.  At Long Range=30-7=23 which still requires nearly 8 per dice.  At Medium Range=21-7=14 which should be possible on average.</w:t>
      </w:r>
    </w:p>
    <w:p w:rsidR="004A3E1A" w:rsidRDefault="004A3E1A"/>
    <w:p w:rsidR="004A3E1A" w:rsidRDefault="004A3E1A" w:rsidP="009A0701">
      <w:pPr>
        <w:pStyle w:val="Heading1"/>
      </w:pPr>
      <w:r>
        <w:t>Reporting Sighted targets</w:t>
      </w:r>
    </w:p>
    <w:p w:rsidR="004A3E1A" w:rsidRDefault="004A3E1A"/>
    <w:p w:rsidR="004A3E1A" w:rsidRDefault="004A3E1A">
      <w:r>
        <w:t>Once a target has been sighted a report of its strength is likely to be radioed (the aircraft in Example 3 above would probably attack the submarine if it still had any depth charges left).  Use these rules to randomly add errors to the report of the number of targets and their sizes.</w:t>
      </w:r>
    </w:p>
    <w:p w:rsidR="004A3E1A" w:rsidRDefault="004A3E1A"/>
    <w:p w:rsidR="004A3E1A" w:rsidRDefault="004A3E1A">
      <w:r>
        <w:t>Take the number of “hits” obtained from section 17, add one extra hit if the formation was spotted at Long Range, two if the formation is spotted at Mid Range, and three if it was spotted at Close Range.</w:t>
      </w:r>
    </w:p>
    <w:p w:rsidR="004A3E1A" w:rsidRDefault="004A3E1A"/>
    <w:p w:rsidR="004A3E1A" w:rsidRDefault="004A3E1A">
      <w:r>
        <w:t xml:space="preserve">Roll a single die and select the appropriate column depending on this “hit” value on </w:t>
      </w:r>
      <w:r>
        <w:rPr>
          <w:i/>
        </w:rPr>
        <w:t>TABLE 18 – Error in Numbers of targets</w:t>
      </w:r>
      <w:r>
        <w:t>.  Look up the result according to the die and number of “hits” and modify the number of targets in the formation appropriately.  For example if you roll a 2 and you only had 2 hits you would remove 2 HZ (or appropriate) targets from the formation (you would report the correct number if you had 3 or more hits).  In the Example 1 above this would be the Cruiser and Oiler.  If it were a 100-bomber formation then you would just remove 2 of the bombers.</w:t>
      </w:r>
    </w:p>
    <w:p w:rsidR="004A3E1A" w:rsidRDefault="004A3E1A"/>
    <w:p w:rsidR="004A3E1A" w:rsidRDefault="004A3E1A">
      <w:r>
        <w:t xml:space="preserve">Having determined the number of targets to report for the sighting, for each target roll one dice and compare it against </w:t>
      </w:r>
      <w:r>
        <w:rPr>
          <w:i/>
        </w:rPr>
        <w:t>TABLE 19 – Size Change for Each Reported Target</w:t>
      </w:r>
      <w:r>
        <w:t>.  Again use the number of “hits” obtained in the sighting to determine the column to use and select the row depending on the dice rolled to modify the size of the target.</w:t>
      </w:r>
    </w:p>
    <w:p w:rsidR="004A3E1A" w:rsidRDefault="004A3E1A"/>
    <w:p w:rsidR="004A3E1A" w:rsidRDefault="004A3E1A">
      <w:r>
        <w:t>In Example 1 above with 2 “hits” to spot it then if the dice rolled were 2 to 9 respectively for the 4xDD, Carrier, BB, 2xBC, then you would report them as LZ, 3xMZ, 3xXZ and HZ.  If you feel that it is inappropriate to report a potential SS in a formation (though it could be a floatplane that has landed or is about to take off) then you could increase the size of that vessel to MZ instead.</w:t>
      </w:r>
    </w:p>
    <w:p w:rsidR="004A3E1A" w:rsidRDefault="004A3E1A"/>
    <w:p w:rsidR="004A3E1A" w:rsidRDefault="004A3E1A" w:rsidP="009A0701">
      <w:pPr>
        <w:pStyle w:val="Heading1"/>
        <w:numPr>
          <w:ilvl w:val="0"/>
          <w:numId w:val="0"/>
        </w:numPr>
        <w:ind w:left="720" w:hanging="720"/>
      </w:pPr>
      <w:r>
        <w:br w:type="page"/>
      </w:r>
      <w:r>
        <w:lastRenderedPageBreak/>
        <w:t xml:space="preserve">APPENDIX </w:t>
      </w:r>
      <w:proofErr w:type="gramStart"/>
      <w:r>
        <w:t>A</w:t>
      </w:r>
      <w:proofErr w:type="gramEnd"/>
      <w:r>
        <w:t xml:space="preserve"> - Tables</w:t>
      </w:r>
    </w:p>
    <w:p w:rsidR="004A3E1A" w:rsidRDefault="004A3E1A">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1751"/>
      </w:tblGrid>
      <w:tr w:rsidR="004A3E1A" w:rsidRPr="009A0701" w:rsidTr="005F3197">
        <w:trPr>
          <w:cantSplit/>
        </w:trPr>
        <w:tc>
          <w:tcPr>
            <w:tcW w:w="6678" w:type="dxa"/>
            <w:gridSpan w:val="2"/>
          </w:tcPr>
          <w:p w:rsidR="004A3E1A" w:rsidRPr="000C5727" w:rsidRDefault="004A3E1A" w:rsidP="008928E5">
            <w:r w:rsidRPr="009A0701">
              <w:rPr>
                <w:b/>
              </w:rPr>
              <w:t xml:space="preserve">TABLE 1 – Turning </w:t>
            </w:r>
            <w:r w:rsidR="008928E5">
              <w:rPr>
                <w:b/>
              </w:rPr>
              <w:t>Rates</w:t>
            </w:r>
            <w:r w:rsidR="000C5727">
              <w:rPr>
                <w:b/>
              </w:rPr>
              <w:t xml:space="preserve"> </w:t>
            </w:r>
            <w:r w:rsidR="000C5727">
              <w:t>vessels may turn after moving:</w:t>
            </w:r>
          </w:p>
        </w:tc>
      </w:tr>
      <w:tr w:rsidR="008928E5" w:rsidTr="005F3197">
        <w:tc>
          <w:tcPr>
            <w:tcW w:w="4927" w:type="dxa"/>
          </w:tcPr>
          <w:p w:rsidR="008928E5" w:rsidRDefault="008928E5" w:rsidP="009A0701">
            <w:r>
              <w:t xml:space="preserve">LZ </w:t>
            </w:r>
            <w:r w:rsidR="0005143F">
              <w:t xml:space="preserve">objects </w:t>
            </w:r>
          </w:p>
        </w:tc>
        <w:tc>
          <w:tcPr>
            <w:tcW w:w="1751" w:type="dxa"/>
          </w:tcPr>
          <w:p w:rsidR="008928E5" w:rsidRDefault="0005143F" w:rsidP="009A0701">
            <w:r>
              <w:t>3</w:t>
            </w:r>
            <w:r w:rsidR="008928E5">
              <w:t>cm forward</w:t>
            </w:r>
          </w:p>
        </w:tc>
      </w:tr>
      <w:tr w:rsidR="004A3E1A" w:rsidTr="005F3197">
        <w:tc>
          <w:tcPr>
            <w:tcW w:w="4927" w:type="dxa"/>
          </w:tcPr>
          <w:p w:rsidR="004A3E1A" w:rsidRDefault="008928E5" w:rsidP="009A0701">
            <w:r>
              <w:t>MZ object (DF and smaller)</w:t>
            </w:r>
          </w:p>
        </w:tc>
        <w:tc>
          <w:tcPr>
            <w:tcW w:w="1751" w:type="dxa"/>
          </w:tcPr>
          <w:p w:rsidR="004A3E1A" w:rsidRDefault="0005143F" w:rsidP="009A0701">
            <w:r>
              <w:t>5</w:t>
            </w:r>
            <w:r w:rsidR="008928E5">
              <w:t>cm forward</w:t>
            </w:r>
          </w:p>
        </w:tc>
      </w:tr>
      <w:tr w:rsidR="004A3E1A" w:rsidTr="005F3197">
        <w:tc>
          <w:tcPr>
            <w:tcW w:w="4927" w:type="dxa"/>
          </w:tcPr>
          <w:p w:rsidR="004A3E1A" w:rsidRDefault="008928E5">
            <w:r>
              <w:t>SZ object (approx Cruiser Sized</w:t>
            </w:r>
            <w:r w:rsidR="00705123">
              <w:t>)</w:t>
            </w:r>
          </w:p>
        </w:tc>
        <w:tc>
          <w:tcPr>
            <w:tcW w:w="1751" w:type="dxa"/>
          </w:tcPr>
          <w:p w:rsidR="004A3E1A" w:rsidRDefault="0005143F">
            <w:r>
              <w:t>7</w:t>
            </w:r>
            <w:r w:rsidR="008928E5">
              <w:t>cm forward</w:t>
            </w:r>
          </w:p>
        </w:tc>
      </w:tr>
      <w:tr w:rsidR="004A3E1A" w:rsidTr="005F3197">
        <w:tc>
          <w:tcPr>
            <w:tcW w:w="4927" w:type="dxa"/>
          </w:tcPr>
          <w:p w:rsidR="004A3E1A" w:rsidRDefault="008928E5" w:rsidP="0005143F">
            <w:r>
              <w:t>HZ o</w:t>
            </w:r>
            <w:r w:rsidR="006F7E8E">
              <w:t xml:space="preserve">bject </w:t>
            </w:r>
            <w:r w:rsidR="0005143F">
              <w:t>(carriers and battlewagons)</w:t>
            </w:r>
          </w:p>
        </w:tc>
        <w:tc>
          <w:tcPr>
            <w:tcW w:w="1751" w:type="dxa"/>
          </w:tcPr>
          <w:p w:rsidR="004A3E1A" w:rsidRDefault="0005143F">
            <w:r>
              <w:t>8</w:t>
            </w:r>
            <w:r w:rsidR="008928E5">
              <w:t>cm forward</w:t>
            </w:r>
          </w:p>
        </w:tc>
      </w:tr>
      <w:tr w:rsidR="008928E5" w:rsidTr="005F3197">
        <w:tc>
          <w:tcPr>
            <w:tcW w:w="4927" w:type="dxa"/>
          </w:tcPr>
          <w:p w:rsidR="008928E5" w:rsidRDefault="008928E5">
            <w:r>
              <w:t>XZ object (larger carriers and Battlewagons)</w:t>
            </w:r>
          </w:p>
        </w:tc>
        <w:tc>
          <w:tcPr>
            <w:tcW w:w="1751" w:type="dxa"/>
          </w:tcPr>
          <w:p w:rsidR="008928E5" w:rsidRDefault="0005143F">
            <w:r>
              <w:t>10</w:t>
            </w:r>
            <w:r w:rsidR="008928E5">
              <w:t>cm forward</w:t>
            </w:r>
          </w:p>
        </w:tc>
      </w:tr>
      <w:tr w:rsidR="008928E5" w:rsidTr="005F3197">
        <w:tc>
          <w:tcPr>
            <w:tcW w:w="4927" w:type="dxa"/>
          </w:tcPr>
          <w:p w:rsidR="008928E5" w:rsidRDefault="008928E5">
            <w:r>
              <w:t>Habbakuk</w:t>
            </w:r>
          </w:p>
        </w:tc>
        <w:tc>
          <w:tcPr>
            <w:tcW w:w="1751" w:type="dxa"/>
          </w:tcPr>
          <w:p w:rsidR="008928E5" w:rsidRDefault="0005143F">
            <w:r>
              <w:t>16</w:t>
            </w:r>
            <w:r w:rsidR="008928E5">
              <w:t>cm forward</w:t>
            </w:r>
          </w:p>
        </w:tc>
      </w:tr>
    </w:tbl>
    <w:p w:rsidR="004A3E1A" w:rsidRDefault="0005143F">
      <w:r>
        <w:t xml:space="preserve">Note, add 1cm to the above for every </w:t>
      </w:r>
      <w:r w:rsidR="005C0408">
        <w:t xml:space="preserve">3 </w:t>
      </w:r>
      <w:r>
        <w:t>knot</w:t>
      </w:r>
      <w:r w:rsidR="005C0408">
        <w:t>s</w:t>
      </w:r>
      <w:r>
        <w:t xml:space="preserve"> above 21 knots</w:t>
      </w:r>
      <w:r w:rsidR="005C0408">
        <w:t xml:space="preserve"> up to 42 knots</w:t>
      </w:r>
    </w:p>
    <w:p w:rsidR="005C0408" w:rsidRDefault="005C0408">
      <w:r>
        <w:t>If the object is travelling faster than 42 knots add 1cm for every knot above 42 but Fighters and Fighter bombers not carrying any bombs, DC or torpedoes add 1cm for every 3 knots.</w:t>
      </w:r>
    </w:p>
    <w:p w:rsidR="0005143F" w:rsidRDefault="000514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850"/>
        <w:gridCol w:w="851"/>
        <w:gridCol w:w="850"/>
        <w:gridCol w:w="1049"/>
        <w:gridCol w:w="1080"/>
        <w:gridCol w:w="1418"/>
      </w:tblGrid>
      <w:tr w:rsidR="004A3E1A" w:rsidTr="009A0701">
        <w:tc>
          <w:tcPr>
            <w:tcW w:w="3078" w:type="dxa"/>
          </w:tcPr>
          <w:p w:rsidR="004A3E1A" w:rsidRPr="009A0701" w:rsidRDefault="004A3E1A" w:rsidP="009A0701">
            <w:pPr>
              <w:rPr>
                <w:b/>
              </w:rPr>
            </w:pPr>
            <w:r w:rsidRPr="009A0701">
              <w:rPr>
                <w:b/>
              </w:rPr>
              <w:t>TABLE 2 - Number of Guns</w:t>
            </w:r>
          </w:p>
        </w:tc>
        <w:tc>
          <w:tcPr>
            <w:tcW w:w="850" w:type="dxa"/>
          </w:tcPr>
          <w:p w:rsidR="004A3E1A" w:rsidRDefault="004A3E1A" w:rsidP="009A0701">
            <w:r>
              <w:t>1 to 3</w:t>
            </w:r>
          </w:p>
        </w:tc>
        <w:tc>
          <w:tcPr>
            <w:tcW w:w="851" w:type="dxa"/>
          </w:tcPr>
          <w:p w:rsidR="004A3E1A" w:rsidRDefault="004A3E1A" w:rsidP="009A0701">
            <w:r>
              <w:t>4 to 6</w:t>
            </w:r>
          </w:p>
        </w:tc>
        <w:tc>
          <w:tcPr>
            <w:tcW w:w="850" w:type="dxa"/>
          </w:tcPr>
          <w:p w:rsidR="004A3E1A" w:rsidRDefault="004A3E1A" w:rsidP="009A0701">
            <w:r>
              <w:t>7 to 9</w:t>
            </w:r>
          </w:p>
        </w:tc>
        <w:tc>
          <w:tcPr>
            <w:tcW w:w="1049" w:type="dxa"/>
          </w:tcPr>
          <w:p w:rsidR="004A3E1A" w:rsidRDefault="004A3E1A" w:rsidP="0010249A">
            <w:r>
              <w:t>10 to 1</w:t>
            </w:r>
            <w:r w:rsidR="0010249A">
              <w:t>2</w:t>
            </w:r>
          </w:p>
        </w:tc>
        <w:tc>
          <w:tcPr>
            <w:tcW w:w="1080" w:type="dxa"/>
          </w:tcPr>
          <w:p w:rsidR="004A3E1A" w:rsidRDefault="004A3E1A" w:rsidP="0010249A">
            <w:r>
              <w:t>1</w:t>
            </w:r>
            <w:r w:rsidR="0010249A">
              <w:t>3</w:t>
            </w:r>
            <w:r>
              <w:t xml:space="preserve"> to 1</w:t>
            </w:r>
            <w:r w:rsidR="0010249A">
              <w:t>5</w:t>
            </w:r>
          </w:p>
        </w:tc>
        <w:tc>
          <w:tcPr>
            <w:tcW w:w="1418" w:type="dxa"/>
          </w:tcPr>
          <w:p w:rsidR="004A3E1A" w:rsidRDefault="00282B43" w:rsidP="009A0701">
            <w:r>
              <w:t>For each +5</w:t>
            </w:r>
          </w:p>
        </w:tc>
      </w:tr>
      <w:tr w:rsidR="004A3E1A" w:rsidTr="009A0701">
        <w:tc>
          <w:tcPr>
            <w:tcW w:w="3078" w:type="dxa"/>
          </w:tcPr>
          <w:p w:rsidR="004A3E1A" w:rsidRPr="009A0701" w:rsidRDefault="004A3E1A">
            <w:r w:rsidRPr="009A0701">
              <w:t>Number of Dice to Roll</w:t>
            </w:r>
          </w:p>
        </w:tc>
        <w:tc>
          <w:tcPr>
            <w:tcW w:w="850" w:type="dxa"/>
          </w:tcPr>
          <w:p w:rsidR="004A3E1A" w:rsidRDefault="004A3E1A">
            <w:pPr>
              <w:jc w:val="center"/>
            </w:pPr>
            <w:r>
              <w:t>1</w:t>
            </w:r>
          </w:p>
        </w:tc>
        <w:tc>
          <w:tcPr>
            <w:tcW w:w="851" w:type="dxa"/>
          </w:tcPr>
          <w:p w:rsidR="004A3E1A" w:rsidRDefault="004A3E1A">
            <w:pPr>
              <w:jc w:val="center"/>
            </w:pPr>
            <w:r>
              <w:t>2</w:t>
            </w:r>
          </w:p>
        </w:tc>
        <w:tc>
          <w:tcPr>
            <w:tcW w:w="850" w:type="dxa"/>
          </w:tcPr>
          <w:p w:rsidR="004A3E1A" w:rsidRDefault="004A3E1A">
            <w:pPr>
              <w:jc w:val="center"/>
            </w:pPr>
            <w:r>
              <w:t>3</w:t>
            </w:r>
          </w:p>
        </w:tc>
        <w:tc>
          <w:tcPr>
            <w:tcW w:w="1049" w:type="dxa"/>
          </w:tcPr>
          <w:p w:rsidR="004A3E1A" w:rsidRDefault="004A3E1A">
            <w:pPr>
              <w:jc w:val="center"/>
            </w:pPr>
            <w:r>
              <w:t>4</w:t>
            </w:r>
          </w:p>
        </w:tc>
        <w:tc>
          <w:tcPr>
            <w:tcW w:w="1080" w:type="dxa"/>
          </w:tcPr>
          <w:p w:rsidR="004A3E1A" w:rsidRDefault="004A3E1A">
            <w:pPr>
              <w:jc w:val="center"/>
            </w:pPr>
            <w:r>
              <w:t>5</w:t>
            </w:r>
          </w:p>
        </w:tc>
        <w:tc>
          <w:tcPr>
            <w:tcW w:w="1418" w:type="dxa"/>
          </w:tcPr>
          <w:p w:rsidR="004A3E1A" w:rsidRDefault="004A3E1A">
            <w:pPr>
              <w:jc w:val="center"/>
            </w:pPr>
            <w:r>
              <w:t>+1</w:t>
            </w:r>
          </w:p>
        </w:tc>
      </w:tr>
    </w:tbl>
    <w:p w:rsidR="004A3E1A" w:rsidRDefault="004A3E1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540"/>
        <w:gridCol w:w="540"/>
        <w:gridCol w:w="540"/>
        <w:gridCol w:w="540"/>
        <w:gridCol w:w="540"/>
        <w:gridCol w:w="540"/>
        <w:gridCol w:w="540"/>
        <w:gridCol w:w="540"/>
        <w:gridCol w:w="540"/>
        <w:gridCol w:w="540"/>
        <w:gridCol w:w="540"/>
        <w:gridCol w:w="540"/>
        <w:gridCol w:w="540"/>
        <w:gridCol w:w="630"/>
      </w:tblGrid>
      <w:tr w:rsidR="00BA6881" w:rsidRPr="009A0701" w:rsidTr="003D7D69">
        <w:trPr>
          <w:cantSplit/>
        </w:trPr>
        <w:tc>
          <w:tcPr>
            <w:tcW w:w="8568" w:type="dxa"/>
            <w:gridSpan w:val="15"/>
          </w:tcPr>
          <w:p w:rsidR="00BA6881" w:rsidRPr="009A0701" w:rsidRDefault="00BA6881" w:rsidP="009A0701">
            <w:pPr>
              <w:rPr>
                <w:b/>
              </w:rPr>
            </w:pPr>
            <w:r w:rsidRPr="009A0701">
              <w:rPr>
                <w:b/>
              </w:rPr>
              <w:t>TABLE 3a – Ranges per Gun Type (in cms)</w:t>
            </w:r>
          </w:p>
        </w:tc>
      </w:tr>
      <w:tr w:rsidR="003D7D69" w:rsidRPr="00BA6881" w:rsidTr="003D7D69">
        <w:tc>
          <w:tcPr>
            <w:tcW w:w="918" w:type="dxa"/>
          </w:tcPr>
          <w:p w:rsidR="003D7D69" w:rsidRPr="00BA6881" w:rsidRDefault="003D7D69">
            <w:pPr>
              <w:rPr>
                <w:sz w:val="18"/>
              </w:rPr>
            </w:pPr>
            <w:r w:rsidRPr="00BA6881">
              <w:rPr>
                <w:sz w:val="18"/>
              </w:rPr>
              <w:t>Weapon Type</w:t>
            </w:r>
          </w:p>
        </w:tc>
        <w:tc>
          <w:tcPr>
            <w:tcW w:w="540" w:type="dxa"/>
          </w:tcPr>
          <w:p w:rsidR="003D7D69" w:rsidRPr="00BA6881" w:rsidRDefault="003D7D69">
            <w:pPr>
              <w:jc w:val="center"/>
              <w:rPr>
                <w:sz w:val="18"/>
              </w:rPr>
            </w:pPr>
            <w:r w:rsidRPr="00BA6881">
              <w:rPr>
                <w:sz w:val="18"/>
              </w:rPr>
              <w:t>IM</w:t>
            </w:r>
          </w:p>
        </w:tc>
        <w:tc>
          <w:tcPr>
            <w:tcW w:w="540" w:type="dxa"/>
          </w:tcPr>
          <w:p w:rsidR="003D7D69" w:rsidRPr="00BA6881" w:rsidRDefault="003D7D69">
            <w:pPr>
              <w:jc w:val="center"/>
              <w:rPr>
                <w:sz w:val="18"/>
              </w:rPr>
            </w:pPr>
            <w:r w:rsidRPr="00BA6881">
              <w:rPr>
                <w:sz w:val="18"/>
              </w:rPr>
              <w:t>GM</w:t>
            </w:r>
          </w:p>
        </w:tc>
        <w:tc>
          <w:tcPr>
            <w:tcW w:w="540" w:type="dxa"/>
          </w:tcPr>
          <w:p w:rsidR="003D7D69" w:rsidRPr="00BA6881" w:rsidRDefault="003D7D69">
            <w:pPr>
              <w:jc w:val="center"/>
              <w:rPr>
                <w:sz w:val="18"/>
              </w:rPr>
            </w:pPr>
            <w:r w:rsidRPr="00BA6881">
              <w:rPr>
                <w:sz w:val="18"/>
              </w:rPr>
              <w:t>CM</w:t>
            </w:r>
          </w:p>
        </w:tc>
        <w:tc>
          <w:tcPr>
            <w:tcW w:w="540" w:type="dxa"/>
          </w:tcPr>
          <w:p w:rsidR="003D7D69" w:rsidRPr="00BA6881" w:rsidRDefault="003D7D69">
            <w:pPr>
              <w:jc w:val="center"/>
              <w:rPr>
                <w:sz w:val="18"/>
              </w:rPr>
            </w:pPr>
            <w:r w:rsidRPr="00BA6881">
              <w:rPr>
                <w:sz w:val="18"/>
              </w:rPr>
              <w:t>XM</w:t>
            </w:r>
          </w:p>
        </w:tc>
        <w:tc>
          <w:tcPr>
            <w:tcW w:w="540" w:type="dxa"/>
          </w:tcPr>
          <w:p w:rsidR="003D7D69" w:rsidRPr="00BA6881" w:rsidRDefault="003D7D69">
            <w:pPr>
              <w:jc w:val="center"/>
              <w:rPr>
                <w:sz w:val="18"/>
              </w:rPr>
            </w:pPr>
            <w:r w:rsidRPr="00BA6881">
              <w:rPr>
                <w:sz w:val="18"/>
              </w:rPr>
              <w:t>HM</w:t>
            </w:r>
          </w:p>
        </w:tc>
        <w:tc>
          <w:tcPr>
            <w:tcW w:w="540" w:type="dxa"/>
          </w:tcPr>
          <w:p w:rsidR="003D7D69" w:rsidRPr="00BA6881" w:rsidRDefault="003D7D69">
            <w:pPr>
              <w:jc w:val="center"/>
              <w:rPr>
                <w:sz w:val="18"/>
              </w:rPr>
            </w:pPr>
            <w:r w:rsidRPr="00BA6881">
              <w:rPr>
                <w:sz w:val="18"/>
              </w:rPr>
              <w:t>SM</w:t>
            </w:r>
          </w:p>
        </w:tc>
        <w:tc>
          <w:tcPr>
            <w:tcW w:w="540" w:type="dxa"/>
          </w:tcPr>
          <w:p w:rsidR="003D7D69" w:rsidRPr="00BA6881" w:rsidRDefault="003D7D69">
            <w:pPr>
              <w:jc w:val="center"/>
              <w:rPr>
                <w:sz w:val="18"/>
              </w:rPr>
            </w:pPr>
            <w:r w:rsidRPr="00BA6881">
              <w:rPr>
                <w:sz w:val="18"/>
              </w:rPr>
              <w:t>MM</w:t>
            </w:r>
          </w:p>
        </w:tc>
        <w:tc>
          <w:tcPr>
            <w:tcW w:w="540" w:type="dxa"/>
          </w:tcPr>
          <w:p w:rsidR="003D7D69" w:rsidRPr="00BA6881" w:rsidRDefault="003D7D69">
            <w:pPr>
              <w:jc w:val="center"/>
              <w:rPr>
                <w:sz w:val="18"/>
              </w:rPr>
            </w:pPr>
            <w:r w:rsidRPr="00BA6881">
              <w:rPr>
                <w:sz w:val="18"/>
              </w:rPr>
              <w:t>LM</w:t>
            </w:r>
          </w:p>
        </w:tc>
        <w:tc>
          <w:tcPr>
            <w:tcW w:w="540" w:type="dxa"/>
          </w:tcPr>
          <w:p w:rsidR="003D7D69" w:rsidRPr="00BA6881" w:rsidRDefault="003D7D69">
            <w:pPr>
              <w:jc w:val="center"/>
              <w:rPr>
                <w:sz w:val="18"/>
              </w:rPr>
            </w:pPr>
            <w:r w:rsidRPr="00BA6881">
              <w:rPr>
                <w:sz w:val="18"/>
              </w:rPr>
              <w:t>GS</w:t>
            </w:r>
          </w:p>
        </w:tc>
        <w:tc>
          <w:tcPr>
            <w:tcW w:w="540" w:type="dxa"/>
          </w:tcPr>
          <w:p w:rsidR="003D7D69" w:rsidRPr="00BA6881" w:rsidRDefault="003D7D69">
            <w:pPr>
              <w:jc w:val="center"/>
              <w:rPr>
                <w:sz w:val="18"/>
              </w:rPr>
            </w:pPr>
            <w:r w:rsidRPr="00BA6881">
              <w:rPr>
                <w:sz w:val="18"/>
              </w:rPr>
              <w:t>CS</w:t>
            </w:r>
          </w:p>
        </w:tc>
        <w:tc>
          <w:tcPr>
            <w:tcW w:w="540" w:type="dxa"/>
          </w:tcPr>
          <w:p w:rsidR="003D7D69" w:rsidRPr="00BA6881" w:rsidRDefault="003D7D69">
            <w:pPr>
              <w:jc w:val="center"/>
              <w:rPr>
                <w:sz w:val="18"/>
              </w:rPr>
            </w:pPr>
            <w:r w:rsidRPr="00BA6881">
              <w:rPr>
                <w:sz w:val="18"/>
              </w:rPr>
              <w:t>XSHS</w:t>
            </w:r>
          </w:p>
        </w:tc>
        <w:tc>
          <w:tcPr>
            <w:tcW w:w="540" w:type="dxa"/>
          </w:tcPr>
          <w:p w:rsidR="003D7D69" w:rsidRPr="00BA6881" w:rsidRDefault="003D7D69">
            <w:pPr>
              <w:jc w:val="center"/>
              <w:rPr>
                <w:sz w:val="18"/>
              </w:rPr>
            </w:pPr>
            <w:r w:rsidRPr="00BA6881">
              <w:rPr>
                <w:sz w:val="18"/>
              </w:rPr>
              <w:t>SS</w:t>
            </w:r>
          </w:p>
        </w:tc>
        <w:tc>
          <w:tcPr>
            <w:tcW w:w="540" w:type="dxa"/>
          </w:tcPr>
          <w:p w:rsidR="003D7D69" w:rsidRPr="00BA6881" w:rsidRDefault="003D7D69" w:rsidP="00110E2B">
            <w:pPr>
              <w:jc w:val="center"/>
              <w:rPr>
                <w:sz w:val="18"/>
              </w:rPr>
            </w:pPr>
            <w:r w:rsidRPr="00BA6881">
              <w:rPr>
                <w:sz w:val="18"/>
              </w:rPr>
              <w:t>MSLS</w:t>
            </w:r>
          </w:p>
        </w:tc>
        <w:tc>
          <w:tcPr>
            <w:tcW w:w="630" w:type="dxa"/>
          </w:tcPr>
          <w:p w:rsidR="003D7D69" w:rsidRPr="00BA6881" w:rsidRDefault="003D7D69">
            <w:pPr>
              <w:jc w:val="center"/>
              <w:rPr>
                <w:sz w:val="18"/>
              </w:rPr>
            </w:pPr>
            <w:r w:rsidRPr="00BA6881">
              <w:rPr>
                <w:sz w:val="18"/>
              </w:rPr>
              <w:t>AAA</w:t>
            </w:r>
          </w:p>
        </w:tc>
      </w:tr>
      <w:tr w:rsidR="003D7D69" w:rsidRPr="00BA6881" w:rsidTr="003D7D69">
        <w:tc>
          <w:tcPr>
            <w:tcW w:w="918" w:type="dxa"/>
          </w:tcPr>
          <w:p w:rsidR="003D7D69" w:rsidRPr="00BA6881" w:rsidRDefault="003D7D69">
            <w:pPr>
              <w:rPr>
                <w:sz w:val="18"/>
              </w:rPr>
            </w:pPr>
            <w:r w:rsidRPr="00BA6881">
              <w:rPr>
                <w:sz w:val="18"/>
              </w:rPr>
              <w:t>Point Blank</w:t>
            </w:r>
          </w:p>
        </w:tc>
        <w:tc>
          <w:tcPr>
            <w:tcW w:w="540" w:type="dxa"/>
          </w:tcPr>
          <w:p w:rsidR="003D7D69" w:rsidRPr="00BA6881" w:rsidRDefault="003D7D69" w:rsidP="00110E2B">
            <w:pPr>
              <w:jc w:val="right"/>
              <w:rPr>
                <w:sz w:val="18"/>
              </w:rPr>
            </w:pPr>
            <w:r w:rsidRPr="00BA6881">
              <w:rPr>
                <w:snapToGrid w:val="0"/>
                <w:color w:val="000000"/>
                <w:sz w:val="18"/>
                <w:lang w:eastAsia="en-US"/>
              </w:rPr>
              <w:t>42</w:t>
            </w:r>
          </w:p>
        </w:tc>
        <w:tc>
          <w:tcPr>
            <w:tcW w:w="540" w:type="dxa"/>
          </w:tcPr>
          <w:p w:rsidR="003D7D69" w:rsidRPr="00BA6881" w:rsidRDefault="003D7D69" w:rsidP="00110E2B">
            <w:pPr>
              <w:jc w:val="right"/>
              <w:rPr>
                <w:sz w:val="18"/>
              </w:rPr>
            </w:pPr>
            <w:r w:rsidRPr="00BA6881">
              <w:rPr>
                <w:snapToGrid w:val="0"/>
                <w:color w:val="000000"/>
                <w:sz w:val="18"/>
                <w:lang w:eastAsia="en-US"/>
              </w:rPr>
              <w:t>42</w:t>
            </w:r>
          </w:p>
        </w:tc>
        <w:tc>
          <w:tcPr>
            <w:tcW w:w="540" w:type="dxa"/>
          </w:tcPr>
          <w:p w:rsidR="003D7D69" w:rsidRPr="00BA6881" w:rsidRDefault="003D7D69" w:rsidP="00110E2B">
            <w:pPr>
              <w:jc w:val="right"/>
              <w:rPr>
                <w:sz w:val="18"/>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w:t>
            </w:r>
          </w:p>
        </w:tc>
        <w:tc>
          <w:tcPr>
            <w:tcW w:w="630" w:type="dxa"/>
          </w:tcPr>
          <w:p w:rsidR="003D7D69" w:rsidRPr="00BA6881" w:rsidRDefault="003D7D69">
            <w:pPr>
              <w:jc w:val="center"/>
              <w:rPr>
                <w:sz w:val="18"/>
              </w:rPr>
            </w:pPr>
            <w:r w:rsidRPr="00BA6881">
              <w:rPr>
                <w:sz w:val="18"/>
              </w:rPr>
              <w:t>1</w:t>
            </w:r>
          </w:p>
        </w:tc>
      </w:tr>
      <w:tr w:rsidR="003D7D69" w:rsidRPr="00BA6881" w:rsidTr="003D7D69">
        <w:tc>
          <w:tcPr>
            <w:tcW w:w="918" w:type="dxa"/>
          </w:tcPr>
          <w:p w:rsidR="003D7D69" w:rsidRPr="00BA6881" w:rsidRDefault="003D7D69">
            <w:pPr>
              <w:rPr>
                <w:sz w:val="18"/>
              </w:rPr>
            </w:pPr>
            <w:r w:rsidRPr="00BA6881">
              <w:rPr>
                <w:sz w:val="18"/>
              </w:rPr>
              <w:t>Close</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84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42</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31</w:t>
            </w:r>
          </w:p>
        </w:tc>
        <w:tc>
          <w:tcPr>
            <w:tcW w:w="630" w:type="dxa"/>
          </w:tcPr>
          <w:p w:rsidR="003D7D69" w:rsidRPr="00BA6881" w:rsidRDefault="003D7D69">
            <w:pPr>
              <w:jc w:val="center"/>
              <w:rPr>
                <w:sz w:val="18"/>
              </w:rPr>
            </w:pPr>
            <w:r w:rsidRPr="00BA6881">
              <w:rPr>
                <w:sz w:val="18"/>
              </w:rPr>
              <w:t>3</w:t>
            </w:r>
          </w:p>
        </w:tc>
      </w:tr>
      <w:tr w:rsidR="003D7D69" w:rsidRPr="00BA6881" w:rsidTr="003D7D69">
        <w:tc>
          <w:tcPr>
            <w:tcW w:w="918" w:type="dxa"/>
          </w:tcPr>
          <w:p w:rsidR="003D7D69" w:rsidRPr="00BA6881" w:rsidRDefault="003D7D69">
            <w:pPr>
              <w:rPr>
                <w:sz w:val="18"/>
              </w:rPr>
            </w:pPr>
            <w:r w:rsidRPr="00BA6881">
              <w:rPr>
                <w:sz w:val="18"/>
              </w:rPr>
              <w:t>Mid</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208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198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188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178</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167</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157</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125</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117</w:t>
            </w:r>
          </w:p>
        </w:tc>
        <w:tc>
          <w:tcPr>
            <w:tcW w:w="540" w:type="dxa"/>
          </w:tcPr>
          <w:p w:rsidR="003D7D69" w:rsidRPr="00BA6881" w:rsidRDefault="003D7D69" w:rsidP="000440E4">
            <w:pPr>
              <w:jc w:val="right"/>
              <w:rPr>
                <w:snapToGrid w:val="0"/>
                <w:color w:val="000000"/>
                <w:sz w:val="18"/>
                <w:lang w:eastAsia="en-US"/>
              </w:rPr>
            </w:pPr>
            <w:r w:rsidRPr="00BA6881">
              <w:rPr>
                <w:snapToGrid w:val="0"/>
                <w:color w:val="000000"/>
                <w:sz w:val="18"/>
                <w:lang w:eastAsia="en-US"/>
              </w:rPr>
              <w:t>116</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105</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73</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63</w:t>
            </w:r>
          </w:p>
        </w:tc>
        <w:tc>
          <w:tcPr>
            <w:tcW w:w="630" w:type="dxa"/>
          </w:tcPr>
          <w:p w:rsidR="003D7D69" w:rsidRPr="00BA6881" w:rsidRDefault="003D7D69">
            <w:pPr>
              <w:jc w:val="center"/>
              <w:rPr>
                <w:sz w:val="18"/>
              </w:rPr>
            </w:pPr>
            <w:r w:rsidRPr="00BA6881">
              <w:rPr>
                <w:sz w:val="18"/>
              </w:rPr>
              <w:t>4</w:t>
            </w:r>
          </w:p>
        </w:tc>
      </w:tr>
      <w:tr w:rsidR="003D7D69" w:rsidRPr="00BA6881" w:rsidTr="003D7D69">
        <w:tc>
          <w:tcPr>
            <w:tcW w:w="918" w:type="dxa"/>
          </w:tcPr>
          <w:p w:rsidR="003D7D69" w:rsidRPr="00BA6881" w:rsidRDefault="003D7D69">
            <w:pPr>
              <w:rPr>
                <w:sz w:val="18"/>
              </w:rPr>
            </w:pPr>
            <w:r w:rsidRPr="00BA6881">
              <w:rPr>
                <w:sz w:val="18"/>
              </w:rPr>
              <w:t>Long</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251</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249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239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229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219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209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179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169</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147</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136</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125</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94</w:t>
            </w:r>
          </w:p>
        </w:tc>
        <w:tc>
          <w:tcPr>
            <w:tcW w:w="540" w:type="dxa"/>
          </w:tcPr>
          <w:p w:rsidR="003D7D69" w:rsidRPr="00BA6881" w:rsidRDefault="003D7D69">
            <w:pPr>
              <w:jc w:val="right"/>
              <w:rPr>
                <w:snapToGrid w:val="0"/>
                <w:color w:val="000000"/>
                <w:sz w:val="18"/>
                <w:lang w:eastAsia="en-US"/>
              </w:rPr>
            </w:pPr>
            <w:r w:rsidRPr="00BA6881">
              <w:rPr>
                <w:snapToGrid w:val="0"/>
                <w:color w:val="000000"/>
                <w:sz w:val="18"/>
                <w:lang w:eastAsia="en-US"/>
              </w:rPr>
              <w:t>73</w:t>
            </w:r>
          </w:p>
        </w:tc>
        <w:tc>
          <w:tcPr>
            <w:tcW w:w="630" w:type="dxa"/>
          </w:tcPr>
          <w:p w:rsidR="003D7D69" w:rsidRPr="00BA6881" w:rsidRDefault="003D7D69">
            <w:pPr>
              <w:jc w:val="center"/>
              <w:rPr>
                <w:sz w:val="18"/>
              </w:rPr>
            </w:pPr>
            <w:r w:rsidRPr="00BA6881">
              <w:rPr>
                <w:sz w:val="18"/>
              </w:rPr>
              <w:t>6</w:t>
            </w:r>
          </w:p>
        </w:tc>
      </w:tr>
      <w:tr w:rsidR="003D7D69" w:rsidRPr="00BA6881" w:rsidTr="003D7D69">
        <w:tc>
          <w:tcPr>
            <w:tcW w:w="918" w:type="dxa"/>
          </w:tcPr>
          <w:p w:rsidR="003D7D69" w:rsidRPr="00BA6881" w:rsidRDefault="003D7D69">
            <w:pPr>
              <w:rPr>
                <w:sz w:val="18"/>
              </w:rPr>
            </w:pPr>
            <w:r w:rsidRPr="00BA6881">
              <w:rPr>
                <w:sz w:val="18"/>
              </w:rPr>
              <w:t>Extreme</w:t>
            </w:r>
          </w:p>
        </w:tc>
        <w:tc>
          <w:tcPr>
            <w:tcW w:w="540" w:type="dxa"/>
          </w:tcPr>
          <w:p w:rsidR="003D7D69" w:rsidRPr="00BA6881" w:rsidRDefault="00282B43">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282B43" w:rsidP="0010249A">
            <w:pPr>
              <w:jc w:val="right"/>
              <w:rPr>
                <w:snapToGrid w:val="0"/>
                <w:color w:val="000000"/>
                <w:sz w:val="18"/>
                <w:lang w:eastAsia="en-US"/>
              </w:rPr>
            </w:pPr>
            <w:r>
              <w:rPr>
                <w:snapToGrid w:val="0"/>
                <w:color w:val="000000"/>
                <w:sz w:val="18"/>
                <w:lang w:eastAsia="en-US"/>
              </w:rPr>
              <w:t>252</w:t>
            </w:r>
          </w:p>
        </w:tc>
        <w:tc>
          <w:tcPr>
            <w:tcW w:w="540" w:type="dxa"/>
          </w:tcPr>
          <w:p w:rsidR="003D7D69" w:rsidRPr="00BA6881" w:rsidRDefault="003D7D69" w:rsidP="0010249A">
            <w:pPr>
              <w:jc w:val="right"/>
              <w:rPr>
                <w:snapToGrid w:val="0"/>
                <w:color w:val="000000"/>
                <w:sz w:val="18"/>
                <w:lang w:eastAsia="en-US"/>
              </w:rPr>
            </w:pPr>
            <w:r w:rsidRPr="00BA6881">
              <w:rPr>
                <w:snapToGrid w:val="0"/>
                <w:color w:val="000000"/>
                <w:sz w:val="18"/>
                <w:lang w:eastAsia="en-US"/>
              </w:rPr>
              <w:t>1</w:t>
            </w:r>
            <w:r w:rsidR="0010249A">
              <w:rPr>
                <w:snapToGrid w:val="0"/>
                <w:color w:val="000000"/>
                <w:sz w:val="18"/>
                <w:lang w:eastAsia="en-US"/>
              </w:rPr>
              <w:t>99</w:t>
            </w:r>
          </w:p>
        </w:tc>
        <w:tc>
          <w:tcPr>
            <w:tcW w:w="540" w:type="dxa"/>
          </w:tcPr>
          <w:p w:rsidR="003D7D69" w:rsidRPr="00BA6881" w:rsidRDefault="0010249A">
            <w:pPr>
              <w:jc w:val="right"/>
              <w:rPr>
                <w:snapToGrid w:val="0"/>
                <w:color w:val="000000"/>
                <w:sz w:val="18"/>
                <w:lang w:eastAsia="en-US"/>
              </w:rPr>
            </w:pPr>
            <w:r>
              <w:rPr>
                <w:snapToGrid w:val="0"/>
                <w:color w:val="000000"/>
                <w:sz w:val="18"/>
                <w:lang w:eastAsia="en-US"/>
              </w:rPr>
              <w:t>170</w:t>
            </w:r>
          </w:p>
        </w:tc>
        <w:tc>
          <w:tcPr>
            <w:tcW w:w="540" w:type="dxa"/>
          </w:tcPr>
          <w:p w:rsidR="003D7D69" w:rsidRPr="00BA6881" w:rsidRDefault="0010249A">
            <w:pPr>
              <w:jc w:val="right"/>
              <w:rPr>
                <w:snapToGrid w:val="0"/>
                <w:color w:val="000000"/>
                <w:sz w:val="18"/>
                <w:lang w:eastAsia="en-US"/>
              </w:rPr>
            </w:pPr>
            <w:r>
              <w:rPr>
                <w:snapToGrid w:val="0"/>
                <w:color w:val="000000"/>
                <w:sz w:val="18"/>
                <w:lang w:eastAsia="en-US"/>
              </w:rPr>
              <w:t>141</w:t>
            </w:r>
          </w:p>
        </w:tc>
        <w:tc>
          <w:tcPr>
            <w:tcW w:w="540" w:type="dxa"/>
          </w:tcPr>
          <w:p w:rsidR="003D7D69" w:rsidRPr="00BA6881" w:rsidRDefault="003D7D69" w:rsidP="0010249A">
            <w:pPr>
              <w:jc w:val="right"/>
              <w:rPr>
                <w:snapToGrid w:val="0"/>
                <w:color w:val="000000"/>
                <w:sz w:val="18"/>
                <w:lang w:eastAsia="en-US"/>
              </w:rPr>
            </w:pPr>
            <w:r w:rsidRPr="00BA6881">
              <w:rPr>
                <w:snapToGrid w:val="0"/>
                <w:color w:val="000000"/>
                <w:sz w:val="18"/>
                <w:lang w:eastAsia="en-US"/>
              </w:rPr>
              <w:t>1</w:t>
            </w:r>
            <w:r w:rsidR="0010249A">
              <w:rPr>
                <w:snapToGrid w:val="0"/>
                <w:color w:val="000000"/>
                <w:sz w:val="18"/>
                <w:lang w:eastAsia="en-US"/>
              </w:rPr>
              <w:t>12</w:t>
            </w:r>
          </w:p>
        </w:tc>
        <w:tc>
          <w:tcPr>
            <w:tcW w:w="540" w:type="dxa"/>
          </w:tcPr>
          <w:p w:rsidR="003D7D69" w:rsidRPr="00BA6881" w:rsidRDefault="0010249A">
            <w:pPr>
              <w:jc w:val="right"/>
              <w:rPr>
                <w:snapToGrid w:val="0"/>
                <w:color w:val="000000"/>
                <w:sz w:val="18"/>
                <w:lang w:eastAsia="en-US"/>
              </w:rPr>
            </w:pPr>
            <w:r>
              <w:rPr>
                <w:snapToGrid w:val="0"/>
                <w:color w:val="000000"/>
                <w:sz w:val="18"/>
                <w:lang w:eastAsia="en-US"/>
              </w:rPr>
              <w:t>85</w:t>
            </w:r>
          </w:p>
        </w:tc>
        <w:tc>
          <w:tcPr>
            <w:tcW w:w="630" w:type="dxa"/>
          </w:tcPr>
          <w:p w:rsidR="003D7D69" w:rsidRPr="00BA6881" w:rsidRDefault="003D7D69">
            <w:pPr>
              <w:jc w:val="center"/>
              <w:rPr>
                <w:sz w:val="18"/>
              </w:rPr>
            </w:pPr>
            <w:r w:rsidRPr="00BA6881">
              <w:rPr>
                <w:sz w:val="18"/>
              </w:rPr>
              <w:t>8</w:t>
            </w:r>
          </w:p>
        </w:tc>
      </w:tr>
    </w:tbl>
    <w:p w:rsidR="004A3E1A" w:rsidRDefault="004A3E1A"/>
    <w:p w:rsidR="00BA6881" w:rsidRDefault="00BA6881">
      <w:pPr>
        <w:rPr>
          <w:rFonts w:cs="Arial"/>
        </w:rPr>
      </w:pPr>
      <w:r>
        <w:rPr>
          <w:rFonts w:cs="Arial"/>
        </w:rPr>
        <w:t xml:space="preserve">The distance, </w:t>
      </w:r>
      <w:r w:rsidR="00282B43">
        <w:rPr>
          <w:rFonts w:cs="Arial"/>
        </w:rPr>
        <w:t>252</w:t>
      </w:r>
      <w:r>
        <w:rPr>
          <w:rFonts w:cs="Arial"/>
        </w:rPr>
        <w:t xml:space="preserve"> cms, is equivalent to 28,000 yards which is the maximum distance that somebody in a spotting top can see whether a shell fell beyond or in front of their target.  All of these guns are actually capable of firing much further but with a very poor chance of hitting unless a spotting plane or radar is used.  A</w:t>
      </w:r>
      <w:r w:rsidR="003D7D69">
        <w:rPr>
          <w:rFonts w:cs="Arial"/>
        </w:rPr>
        <w:t>n I</w:t>
      </w:r>
      <w:r>
        <w:rPr>
          <w:rFonts w:cs="Arial"/>
        </w:rPr>
        <w:t>M gun will actually be at Long Range when it can first fire on a target rather than extreme.  XXXX see rules on opening fire at shorter ranges.  I may add an extra row for Radar (which will also include spotting aircraft) once I have developed the Radar rules.</w:t>
      </w:r>
    </w:p>
    <w:p w:rsidR="00BA6881" w:rsidRDefault="00BA6881">
      <w:pPr>
        <w:rPr>
          <w:rFonts w:cs="Arial"/>
        </w:rPr>
      </w:pPr>
    </w:p>
    <w:p w:rsidR="00BF2D5F" w:rsidRDefault="00BF2D5F">
      <w:pPr>
        <w:rPr>
          <w:rFonts w:cs="Arial"/>
        </w:rPr>
      </w:pPr>
      <w:r>
        <w:rPr>
          <w:rFonts w:cs="Arial"/>
        </w:rPr>
        <w:t xml:space="preserve">Note the </w:t>
      </w:r>
      <w:r w:rsidR="0030556E">
        <w:rPr>
          <w:rFonts w:cs="Arial"/>
        </w:rPr>
        <w:t xml:space="preserve">German 8.2”, </w:t>
      </w:r>
      <w:r>
        <w:rPr>
          <w:rFonts w:cs="Arial"/>
        </w:rPr>
        <w:t>11"</w:t>
      </w:r>
      <w:r w:rsidR="0030556E">
        <w:rPr>
          <w:rFonts w:cs="Arial"/>
        </w:rPr>
        <w:t xml:space="preserve"> </w:t>
      </w:r>
      <w:r w:rsidR="00D43799">
        <w:rPr>
          <w:rFonts w:cs="Arial"/>
        </w:rPr>
        <w:t xml:space="preserve">(from Von Der Tann onwards) </w:t>
      </w:r>
      <w:r w:rsidR="0030556E">
        <w:rPr>
          <w:rFonts w:cs="Arial"/>
        </w:rPr>
        <w:t>and 12”</w:t>
      </w:r>
      <w:r>
        <w:rPr>
          <w:rFonts w:cs="Arial"/>
        </w:rPr>
        <w:t xml:space="preserve"> </w:t>
      </w:r>
      <w:r w:rsidR="00F32046">
        <w:rPr>
          <w:rFonts w:cs="Arial"/>
        </w:rPr>
        <w:t>(</w:t>
      </w:r>
      <w:r w:rsidR="00D43799">
        <w:rPr>
          <w:rFonts w:cs="Arial"/>
        </w:rPr>
        <w:t>from Kaiser onwards</w:t>
      </w:r>
      <w:r w:rsidR="00F32046">
        <w:rPr>
          <w:rFonts w:cs="Arial"/>
        </w:rPr>
        <w:t xml:space="preserve">) </w:t>
      </w:r>
      <w:r>
        <w:rPr>
          <w:rFonts w:cs="Arial"/>
        </w:rPr>
        <w:t>gun</w:t>
      </w:r>
      <w:r w:rsidR="0030556E">
        <w:rPr>
          <w:rFonts w:cs="Arial"/>
        </w:rPr>
        <w:t>s</w:t>
      </w:r>
      <w:r>
        <w:rPr>
          <w:rFonts w:cs="Arial"/>
        </w:rPr>
        <w:t xml:space="preserve"> </w:t>
      </w:r>
      <w:r w:rsidR="00B551A1">
        <w:rPr>
          <w:rFonts w:cs="Arial"/>
        </w:rPr>
        <w:t>have</w:t>
      </w:r>
      <w:r>
        <w:rPr>
          <w:rFonts w:cs="Arial"/>
        </w:rPr>
        <w:t xml:space="preserve"> a </w:t>
      </w:r>
      <w:r w:rsidR="0030556E">
        <w:rPr>
          <w:rFonts w:cs="Arial"/>
        </w:rPr>
        <w:t xml:space="preserve">faster shell with a </w:t>
      </w:r>
      <w:r>
        <w:rPr>
          <w:rFonts w:cs="Arial"/>
        </w:rPr>
        <w:t xml:space="preserve">flatter </w:t>
      </w:r>
      <w:r w:rsidR="003422A0">
        <w:rPr>
          <w:rFonts w:cs="Arial"/>
        </w:rPr>
        <w:t xml:space="preserve">trajectory </w:t>
      </w:r>
      <w:r w:rsidR="0030556E">
        <w:rPr>
          <w:rFonts w:cs="Arial"/>
        </w:rPr>
        <w:t xml:space="preserve">than other shells of the same size. </w:t>
      </w:r>
      <w:r w:rsidR="00F32046">
        <w:rPr>
          <w:rFonts w:cs="Arial"/>
        </w:rPr>
        <w:t xml:space="preserve">In some of my rules I have designated these as Long guns (eg 11Lo) and also added 14Lo, 15Lo and so on.  </w:t>
      </w:r>
      <w:r w:rsidR="0030556E">
        <w:rPr>
          <w:rFonts w:cs="Arial"/>
        </w:rPr>
        <w:t xml:space="preserve">When calculating </w:t>
      </w:r>
      <w:r w:rsidR="00C90187">
        <w:rPr>
          <w:rFonts w:cs="Arial"/>
        </w:rPr>
        <w:t xml:space="preserve">ranges and </w:t>
      </w:r>
      <w:r w:rsidR="0030556E">
        <w:rPr>
          <w:rFonts w:cs="Arial"/>
        </w:rPr>
        <w:t xml:space="preserve">penetration against the belt treat them as one </w:t>
      </w:r>
      <w:r w:rsidR="00C90187">
        <w:rPr>
          <w:rFonts w:cs="Arial"/>
        </w:rPr>
        <w:t xml:space="preserve">weapon </w:t>
      </w:r>
      <w:r w:rsidR="0030556E">
        <w:rPr>
          <w:rFonts w:cs="Arial"/>
        </w:rPr>
        <w:t xml:space="preserve">type higher </w:t>
      </w:r>
      <w:r w:rsidR="003422A0">
        <w:rPr>
          <w:rFonts w:cs="Arial"/>
        </w:rPr>
        <w:t xml:space="preserve">and </w:t>
      </w:r>
      <w:r w:rsidR="0030556E">
        <w:rPr>
          <w:rFonts w:cs="Arial"/>
        </w:rPr>
        <w:t>one type lower against the deck, treat then as the correct band for damage whether they penetrate or not.  For example, the 11” is treated as</w:t>
      </w:r>
      <w:r w:rsidR="00F32046">
        <w:rPr>
          <w:rFonts w:cs="Arial"/>
        </w:rPr>
        <w:t xml:space="preserve"> an MM against belt </w:t>
      </w:r>
      <w:proofErr w:type="gramStart"/>
      <w:r w:rsidR="00F32046">
        <w:rPr>
          <w:rFonts w:cs="Arial"/>
        </w:rPr>
        <w:t>armour,</w:t>
      </w:r>
      <w:proofErr w:type="gramEnd"/>
      <w:r w:rsidR="00F32046">
        <w:rPr>
          <w:rFonts w:cs="Arial"/>
        </w:rPr>
        <w:t xml:space="preserve"> an</w:t>
      </w:r>
      <w:r w:rsidR="00373B0B">
        <w:rPr>
          <w:rFonts w:cs="Arial"/>
        </w:rPr>
        <w:t>d</w:t>
      </w:r>
      <w:r w:rsidR="00F32046">
        <w:rPr>
          <w:rFonts w:cs="Arial"/>
        </w:rPr>
        <w:t xml:space="preserve"> G</w:t>
      </w:r>
      <w:r w:rsidR="0030556E">
        <w:rPr>
          <w:rFonts w:cs="Arial"/>
        </w:rPr>
        <w:t>S against deck armour and a LM for damage.  If the German 12” gun is re</w:t>
      </w:r>
      <w:r w:rsidR="00C90187">
        <w:rPr>
          <w:rFonts w:cs="Arial"/>
        </w:rPr>
        <w:t>-</w:t>
      </w:r>
      <w:r w:rsidR="0030556E">
        <w:rPr>
          <w:rFonts w:cs="Arial"/>
        </w:rPr>
        <w:t>bored to 12.</w:t>
      </w:r>
      <w:r w:rsidR="00864147">
        <w:rPr>
          <w:rFonts w:cs="Arial"/>
        </w:rPr>
        <w:t xml:space="preserve">7” in the Early Inter </w:t>
      </w:r>
      <w:r w:rsidR="00C90187">
        <w:rPr>
          <w:rFonts w:cs="Arial"/>
        </w:rPr>
        <w:t>T</w:t>
      </w:r>
      <w:r w:rsidR="00864147">
        <w:rPr>
          <w:rFonts w:cs="Arial"/>
        </w:rPr>
        <w:t>reaty (EIT 1921 to 1928 approx)</w:t>
      </w:r>
      <w:r w:rsidR="00C90187">
        <w:rPr>
          <w:rFonts w:cs="Arial"/>
        </w:rPr>
        <w:t xml:space="preserve"> </w:t>
      </w:r>
      <w:r w:rsidR="00373B0B">
        <w:rPr>
          <w:rFonts w:cs="Arial"/>
        </w:rPr>
        <w:t>era</w:t>
      </w:r>
      <w:r w:rsidR="00C90187">
        <w:rPr>
          <w:rFonts w:cs="Arial"/>
        </w:rPr>
        <w:t xml:space="preserve"> then it lo</w:t>
      </w:r>
      <w:r w:rsidR="0030556E">
        <w:rPr>
          <w:rFonts w:cs="Arial"/>
        </w:rPr>
        <w:t>ses this special ability</w:t>
      </w:r>
      <w:r w:rsidR="00282B43">
        <w:rPr>
          <w:rFonts w:cs="Arial"/>
        </w:rPr>
        <w:t>-see my campaign rules</w:t>
      </w:r>
      <w:r w:rsidR="0030556E">
        <w:rPr>
          <w:rFonts w:cs="Arial"/>
        </w:rPr>
        <w:t>.</w:t>
      </w:r>
    </w:p>
    <w:p w:rsidR="004A3E1A" w:rsidRDefault="004A3E1A">
      <w:r>
        <w:t xml:space="preserve">Note also that AA versions (and DP versions firing in AA mode) of the S type guns have half the range (rounded up) of the S type guns, eg </w:t>
      </w:r>
      <w:r w:rsidR="00C90187">
        <w:t xml:space="preserve">an </w:t>
      </w:r>
      <w:r w:rsidR="00373B0B">
        <w:t>X</w:t>
      </w:r>
      <w:r>
        <w:t>D</w:t>
      </w:r>
      <w:r w:rsidR="00CF2A58">
        <w:t xml:space="preserve"> XXXX</w:t>
      </w:r>
      <w:r>
        <w:t xml:space="preserve"> (a 5.25" DP gun for example) has a P</w:t>
      </w:r>
      <w:r w:rsidR="00C90187">
        <w:t xml:space="preserve">oint </w:t>
      </w:r>
      <w:r>
        <w:t>B</w:t>
      </w:r>
      <w:r w:rsidR="00C90187">
        <w:t>lank</w:t>
      </w:r>
      <w:r>
        <w:t xml:space="preserve"> range of 16</w:t>
      </w:r>
      <w:ins w:id="4" w:author="Clive" w:date="2020-09-13T10:41:00Z">
        <w:r w:rsidR="00E100DC">
          <w:t xml:space="preserve"> when firing at aircraft</w:t>
        </w:r>
      </w:ins>
      <w:r>
        <w:t>.</w:t>
      </w:r>
    </w:p>
    <w:p w:rsidR="004A3E1A" w:rsidRDefault="004A3E1A">
      <w:r>
        <w:t>There are no AA or DP guns greater than 5.5" and only the Japanese mounted that calibre, Britain had the 5.25" DP and Italy had a 5.3" DP</w:t>
      </w:r>
      <w:r w:rsidR="00C90187">
        <w:t xml:space="preserve"> XXXX</w:t>
      </w:r>
      <w:r>
        <w:t xml:space="preserve"> for example.</w:t>
      </w:r>
      <w:r w:rsidR="004B43C3">
        <w:t xml:space="preserve">  XXXX not true – France had a 6” Triple DP before the war!!!</w:t>
      </w:r>
      <w:r w:rsidR="00226EEE">
        <w:t xml:space="preserve"> And America had a Tw6DP during it.</w:t>
      </w:r>
    </w:p>
    <w:p w:rsidR="00143C0E" w:rsidRDefault="00143C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0"/>
        <w:gridCol w:w="630"/>
        <w:gridCol w:w="720"/>
        <w:gridCol w:w="720"/>
        <w:gridCol w:w="720"/>
      </w:tblGrid>
      <w:tr w:rsidR="0095330C" w:rsidTr="009A0701">
        <w:trPr>
          <w:cantSplit/>
        </w:trPr>
        <w:tc>
          <w:tcPr>
            <w:tcW w:w="5148" w:type="dxa"/>
            <w:gridSpan w:val="6"/>
          </w:tcPr>
          <w:p w:rsidR="0095330C" w:rsidRDefault="0095330C" w:rsidP="009A0701">
            <w:pPr>
              <w:rPr>
                <w:b/>
              </w:rPr>
            </w:pPr>
            <w:r w:rsidRPr="009A0701">
              <w:rPr>
                <w:b/>
              </w:rPr>
              <w:t>TABLE 3b – Ranges per Torpedo Type</w:t>
            </w:r>
            <w:r>
              <w:t xml:space="preserve"> </w:t>
            </w:r>
            <w:r>
              <w:rPr>
                <w:b/>
              </w:rPr>
              <w:t>(in cms)</w:t>
            </w:r>
          </w:p>
        </w:tc>
      </w:tr>
      <w:tr w:rsidR="0095330C" w:rsidTr="009A0701">
        <w:tc>
          <w:tcPr>
            <w:tcW w:w="1638" w:type="dxa"/>
          </w:tcPr>
          <w:p w:rsidR="0095330C" w:rsidRDefault="0095330C" w:rsidP="007C1531">
            <w:r>
              <w:t>Weapon Type</w:t>
            </w:r>
          </w:p>
        </w:tc>
        <w:tc>
          <w:tcPr>
            <w:tcW w:w="720" w:type="dxa"/>
          </w:tcPr>
          <w:p w:rsidR="0095330C" w:rsidRDefault="0095330C" w:rsidP="007C1531">
            <w:pPr>
              <w:jc w:val="center"/>
            </w:pPr>
            <w:r>
              <w:t>XT</w:t>
            </w:r>
          </w:p>
        </w:tc>
        <w:tc>
          <w:tcPr>
            <w:tcW w:w="630" w:type="dxa"/>
          </w:tcPr>
          <w:p w:rsidR="0095330C" w:rsidRDefault="00F32046" w:rsidP="007C1531">
            <w:pPr>
              <w:jc w:val="center"/>
            </w:pPr>
            <w:r>
              <w:t>H</w:t>
            </w:r>
            <w:r w:rsidR="0095330C">
              <w:t>T</w:t>
            </w:r>
          </w:p>
        </w:tc>
        <w:tc>
          <w:tcPr>
            <w:tcW w:w="720" w:type="dxa"/>
          </w:tcPr>
          <w:p w:rsidR="0095330C" w:rsidRDefault="00F32046" w:rsidP="007C1531">
            <w:pPr>
              <w:jc w:val="center"/>
            </w:pPr>
            <w:r>
              <w:t>S</w:t>
            </w:r>
            <w:r w:rsidR="0095330C">
              <w:t>T</w:t>
            </w:r>
          </w:p>
        </w:tc>
        <w:tc>
          <w:tcPr>
            <w:tcW w:w="720" w:type="dxa"/>
          </w:tcPr>
          <w:p w:rsidR="0095330C" w:rsidRDefault="0095330C" w:rsidP="007C1531">
            <w:pPr>
              <w:jc w:val="center"/>
            </w:pPr>
            <w:r>
              <w:t>MT</w:t>
            </w:r>
          </w:p>
        </w:tc>
        <w:tc>
          <w:tcPr>
            <w:tcW w:w="720" w:type="dxa"/>
          </w:tcPr>
          <w:p w:rsidR="0095330C" w:rsidRDefault="0095330C" w:rsidP="007C1531">
            <w:pPr>
              <w:ind w:right="134"/>
              <w:jc w:val="center"/>
            </w:pPr>
            <w:r>
              <w:t>LT</w:t>
            </w:r>
          </w:p>
        </w:tc>
      </w:tr>
      <w:tr w:rsidR="0095330C" w:rsidTr="009A0701">
        <w:tc>
          <w:tcPr>
            <w:tcW w:w="1638" w:type="dxa"/>
          </w:tcPr>
          <w:p w:rsidR="0095330C" w:rsidRDefault="0095330C" w:rsidP="007C1531">
            <w:r>
              <w:t>Point Blank</w:t>
            </w:r>
          </w:p>
        </w:tc>
        <w:tc>
          <w:tcPr>
            <w:tcW w:w="720" w:type="dxa"/>
          </w:tcPr>
          <w:p w:rsidR="0095330C" w:rsidRDefault="0095330C" w:rsidP="007C1531">
            <w:pPr>
              <w:jc w:val="right"/>
            </w:pPr>
            <w:r>
              <w:t>8</w:t>
            </w:r>
          </w:p>
        </w:tc>
        <w:tc>
          <w:tcPr>
            <w:tcW w:w="630" w:type="dxa"/>
          </w:tcPr>
          <w:p w:rsidR="0095330C" w:rsidRDefault="0095330C" w:rsidP="007C1531">
            <w:pPr>
              <w:jc w:val="right"/>
            </w:pPr>
            <w:r>
              <w:t>6</w:t>
            </w:r>
          </w:p>
        </w:tc>
        <w:tc>
          <w:tcPr>
            <w:tcW w:w="720" w:type="dxa"/>
          </w:tcPr>
          <w:p w:rsidR="0095330C" w:rsidRDefault="0095330C" w:rsidP="007C1531">
            <w:pPr>
              <w:jc w:val="right"/>
            </w:pPr>
            <w:r>
              <w:t>6</w:t>
            </w:r>
          </w:p>
        </w:tc>
        <w:tc>
          <w:tcPr>
            <w:tcW w:w="720" w:type="dxa"/>
          </w:tcPr>
          <w:p w:rsidR="0095330C" w:rsidRDefault="0095330C" w:rsidP="007C1531">
            <w:pPr>
              <w:ind w:right="134"/>
              <w:jc w:val="right"/>
            </w:pPr>
            <w:r>
              <w:t>4</w:t>
            </w:r>
          </w:p>
        </w:tc>
        <w:tc>
          <w:tcPr>
            <w:tcW w:w="720" w:type="dxa"/>
          </w:tcPr>
          <w:p w:rsidR="0095330C" w:rsidRDefault="0095330C" w:rsidP="007C1531">
            <w:pPr>
              <w:ind w:right="134"/>
              <w:jc w:val="right"/>
            </w:pPr>
            <w:r>
              <w:t>3</w:t>
            </w:r>
          </w:p>
        </w:tc>
      </w:tr>
      <w:tr w:rsidR="0095330C" w:rsidTr="009A0701">
        <w:tc>
          <w:tcPr>
            <w:tcW w:w="1638" w:type="dxa"/>
          </w:tcPr>
          <w:p w:rsidR="0095330C" w:rsidRDefault="0095330C" w:rsidP="007C1531">
            <w:r>
              <w:t>Close</w:t>
            </w:r>
          </w:p>
        </w:tc>
        <w:tc>
          <w:tcPr>
            <w:tcW w:w="720" w:type="dxa"/>
          </w:tcPr>
          <w:p w:rsidR="0095330C" w:rsidRDefault="0095330C" w:rsidP="007C1531">
            <w:pPr>
              <w:jc w:val="right"/>
            </w:pPr>
            <w:r>
              <w:t>20</w:t>
            </w:r>
          </w:p>
        </w:tc>
        <w:tc>
          <w:tcPr>
            <w:tcW w:w="630" w:type="dxa"/>
          </w:tcPr>
          <w:p w:rsidR="0095330C" w:rsidRDefault="0095330C" w:rsidP="007C1531">
            <w:pPr>
              <w:jc w:val="right"/>
            </w:pPr>
            <w:r>
              <w:t>12</w:t>
            </w:r>
          </w:p>
        </w:tc>
        <w:tc>
          <w:tcPr>
            <w:tcW w:w="720" w:type="dxa"/>
          </w:tcPr>
          <w:p w:rsidR="0095330C" w:rsidRDefault="0095330C" w:rsidP="007C1531">
            <w:pPr>
              <w:jc w:val="right"/>
            </w:pPr>
            <w:r>
              <w:t>12</w:t>
            </w:r>
          </w:p>
        </w:tc>
        <w:tc>
          <w:tcPr>
            <w:tcW w:w="720" w:type="dxa"/>
          </w:tcPr>
          <w:p w:rsidR="0095330C" w:rsidRDefault="0095330C" w:rsidP="007C1531">
            <w:pPr>
              <w:ind w:right="134"/>
              <w:jc w:val="right"/>
            </w:pPr>
            <w:r>
              <w:t>8</w:t>
            </w:r>
          </w:p>
        </w:tc>
        <w:tc>
          <w:tcPr>
            <w:tcW w:w="720" w:type="dxa"/>
          </w:tcPr>
          <w:p w:rsidR="0095330C" w:rsidRDefault="0095330C" w:rsidP="007C1531">
            <w:pPr>
              <w:ind w:right="134"/>
              <w:jc w:val="right"/>
            </w:pPr>
            <w:r>
              <w:t>6</w:t>
            </w:r>
          </w:p>
        </w:tc>
      </w:tr>
      <w:tr w:rsidR="0095330C" w:rsidTr="009A0701">
        <w:tc>
          <w:tcPr>
            <w:tcW w:w="1638" w:type="dxa"/>
          </w:tcPr>
          <w:p w:rsidR="0095330C" w:rsidRDefault="0095330C" w:rsidP="007C1531">
            <w:r>
              <w:t>Mid</w:t>
            </w:r>
          </w:p>
        </w:tc>
        <w:tc>
          <w:tcPr>
            <w:tcW w:w="720" w:type="dxa"/>
          </w:tcPr>
          <w:p w:rsidR="0095330C" w:rsidRDefault="0095330C" w:rsidP="007C1531">
            <w:pPr>
              <w:jc w:val="right"/>
            </w:pPr>
            <w:r>
              <w:t>36</w:t>
            </w:r>
          </w:p>
        </w:tc>
        <w:tc>
          <w:tcPr>
            <w:tcW w:w="630" w:type="dxa"/>
          </w:tcPr>
          <w:p w:rsidR="0095330C" w:rsidRDefault="0095330C" w:rsidP="007C1531">
            <w:pPr>
              <w:jc w:val="right"/>
            </w:pPr>
            <w:r>
              <w:t>20</w:t>
            </w:r>
          </w:p>
        </w:tc>
        <w:tc>
          <w:tcPr>
            <w:tcW w:w="720" w:type="dxa"/>
          </w:tcPr>
          <w:p w:rsidR="0095330C" w:rsidRDefault="0095330C" w:rsidP="007C1531">
            <w:pPr>
              <w:jc w:val="right"/>
            </w:pPr>
            <w:r>
              <w:t>18</w:t>
            </w:r>
          </w:p>
        </w:tc>
        <w:tc>
          <w:tcPr>
            <w:tcW w:w="720" w:type="dxa"/>
          </w:tcPr>
          <w:p w:rsidR="0095330C" w:rsidRDefault="0095330C" w:rsidP="007C1531">
            <w:pPr>
              <w:ind w:right="134"/>
              <w:jc w:val="right"/>
            </w:pPr>
            <w:r>
              <w:t>12</w:t>
            </w:r>
          </w:p>
        </w:tc>
        <w:tc>
          <w:tcPr>
            <w:tcW w:w="720" w:type="dxa"/>
          </w:tcPr>
          <w:p w:rsidR="0095330C" w:rsidRDefault="0095330C" w:rsidP="007C1531">
            <w:pPr>
              <w:ind w:right="134"/>
              <w:jc w:val="right"/>
            </w:pPr>
            <w:r>
              <w:t>8</w:t>
            </w:r>
          </w:p>
        </w:tc>
      </w:tr>
      <w:tr w:rsidR="0095330C" w:rsidTr="009A0701">
        <w:tc>
          <w:tcPr>
            <w:tcW w:w="1638" w:type="dxa"/>
          </w:tcPr>
          <w:p w:rsidR="0095330C" w:rsidRDefault="0095330C" w:rsidP="007C1531">
            <w:r>
              <w:t>Long</w:t>
            </w:r>
          </w:p>
        </w:tc>
        <w:tc>
          <w:tcPr>
            <w:tcW w:w="720" w:type="dxa"/>
          </w:tcPr>
          <w:p w:rsidR="0095330C" w:rsidRDefault="0095330C" w:rsidP="007C1531">
            <w:pPr>
              <w:jc w:val="right"/>
            </w:pPr>
            <w:r>
              <w:t>56</w:t>
            </w:r>
          </w:p>
        </w:tc>
        <w:tc>
          <w:tcPr>
            <w:tcW w:w="630" w:type="dxa"/>
          </w:tcPr>
          <w:p w:rsidR="0095330C" w:rsidRDefault="0095330C" w:rsidP="007C1531">
            <w:pPr>
              <w:jc w:val="right"/>
            </w:pPr>
            <w:r>
              <w:t>32</w:t>
            </w:r>
          </w:p>
        </w:tc>
        <w:tc>
          <w:tcPr>
            <w:tcW w:w="720" w:type="dxa"/>
          </w:tcPr>
          <w:p w:rsidR="0095330C" w:rsidRDefault="0095330C" w:rsidP="007C1531">
            <w:pPr>
              <w:jc w:val="right"/>
            </w:pPr>
            <w:r>
              <w:t>30</w:t>
            </w:r>
          </w:p>
        </w:tc>
        <w:tc>
          <w:tcPr>
            <w:tcW w:w="720" w:type="dxa"/>
          </w:tcPr>
          <w:p w:rsidR="0095330C" w:rsidRDefault="0095330C" w:rsidP="007C1531">
            <w:pPr>
              <w:ind w:right="134"/>
              <w:jc w:val="right"/>
            </w:pPr>
            <w:r>
              <w:t>18</w:t>
            </w:r>
          </w:p>
        </w:tc>
        <w:tc>
          <w:tcPr>
            <w:tcW w:w="720" w:type="dxa"/>
          </w:tcPr>
          <w:p w:rsidR="0095330C" w:rsidRDefault="0095330C" w:rsidP="007C1531">
            <w:pPr>
              <w:ind w:right="134"/>
              <w:jc w:val="right"/>
            </w:pPr>
            <w:r>
              <w:t>14</w:t>
            </w:r>
          </w:p>
        </w:tc>
      </w:tr>
      <w:tr w:rsidR="0095330C" w:rsidTr="009A0701">
        <w:tc>
          <w:tcPr>
            <w:tcW w:w="1638" w:type="dxa"/>
          </w:tcPr>
          <w:p w:rsidR="0095330C" w:rsidRDefault="0095330C" w:rsidP="007C1531">
            <w:r>
              <w:t>Extreme</w:t>
            </w:r>
          </w:p>
        </w:tc>
        <w:tc>
          <w:tcPr>
            <w:tcW w:w="720" w:type="dxa"/>
          </w:tcPr>
          <w:p w:rsidR="0095330C" w:rsidRDefault="0095330C" w:rsidP="007C1531">
            <w:pPr>
              <w:jc w:val="right"/>
            </w:pPr>
            <w:r>
              <w:t>84</w:t>
            </w:r>
          </w:p>
        </w:tc>
        <w:tc>
          <w:tcPr>
            <w:tcW w:w="630" w:type="dxa"/>
          </w:tcPr>
          <w:p w:rsidR="0095330C" w:rsidRDefault="0095330C" w:rsidP="007C1531">
            <w:pPr>
              <w:jc w:val="right"/>
            </w:pPr>
            <w:r>
              <w:t>48</w:t>
            </w:r>
          </w:p>
        </w:tc>
        <w:tc>
          <w:tcPr>
            <w:tcW w:w="720" w:type="dxa"/>
          </w:tcPr>
          <w:p w:rsidR="0095330C" w:rsidRDefault="0095330C" w:rsidP="007C1531">
            <w:pPr>
              <w:jc w:val="right"/>
            </w:pPr>
            <w:r>
              <w:t>44</w:t>
            </w:r>
          </w:p>
        </w:tc>
        <w:tc>
          <w:tcPr>
            <w:tcW w:w="720" w:type="dxa"/>
          </w:tcPr>
          <w:p w:rsidR="0095330C" w:rsidRDefault="0095330C" w:rsidP="007C1531">
            <w:pPr>
              <w:ind w:right="134"/>
              <w:jc w:val="right"/>
            </w:pPr>
            <w:r>
              <w:t>26</w:t>
            </w:r>
          </w:p>
        </w:tc>
        <w:tc>
          <w:tcPr>
            <w:tcW w:w="720" w:type="dxa"/>
          </w:tcPr>
          <w:p w:rsidR="0095330C" w:rsidRDefault="0095330C" w:rsidP="007C1531">
            <w:pPr>
              <w:ind w:right="134"/>
              <w:jc w:val="right"/>
            </w:pPr>
            <w:r>
              <w:t>20</w:t>
            </w:r>
          </w:p>
        </w:tc>
      </w:tr>
    </w:tbl>
    <w:p w:rsidR="00143C0E" w:rsidRDefault="00143C0E"/>
    <w:p w:rsidR="0095330C" w:rsidRDefault="0095330C">
      <w:r>
        <w:lastRenderedPageBreak/>
        <w:t>The XT torpedoes are the Japanese Long Lance</w:t>
      </w:r>
      <w:r w:rsidR="00F32046">
        <w:t>, hence the much longer range, H</w:t>
      </w:r>
      <w:r>
        <w:t xml:space="preserve">T </w:t>
      </w:r>
      <w:proofErr w:type="gramStart"/>
      <w:r>
        <w:t>are</w:t>
      </w:r>
      <w:proofErr w:type="gramEnd"/>
      <w:r>
        <w:t xml:space="preserve"> the British 24” on HMS Nelson, and an</w:t>
      </w:r>
      <w:r w:rsidR="00F32046">
        <w:t xml:space="preserve">y other Nations that used it.  </w:t>
      </w:r>
      <w:proofErr w:type="gramStart"/>
      <w:r w:rsidR="00F32046">
        <w:t>s</w:t>
      </w:r>
      <w:r>
        <w:t>T</w:t>
      </w:r>
      <w:proofErr w:type="gramEnd"/>
      <w:r>
        <w:t xml:space="preserve"> are 21” or equivalent (eg 19.7”)</w:t>
      </w:r>
      <w:r w:rsidR="002A7B80">
        <w:t>, MT are 18” or equivalent (eg 17.7”) and LT are modern 15” or similar</w:t>
      </w:r>
      <w:r w:rsidR="00EF53DC">
        <w:t>, eg used on Surcouf</w:t>
      </w:r>
      <w:r w:rsidR="002A7B80">
        <w:t>.</w:t>
      </w:r>
    </w:p>
    <w:p w:rsidR="00F32046" w:rsidRDefault="00F32046"/>
    <w:p w:rsidR="00F32046" w:rsidRDefault="00F32046"/>
    <w:p w:rsidR="00F32046" w:rsidRDefault="00F32046"/>
    <w:p w:rsidR="004A3E1A" w:rsidRDefault="004A3E1A"/>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524"/>
        <w:gridCol w:w="540"/>
        <w:gridCol w:w="540"/>
        <w:gridCol w:w="540"/>
        <w:gridCol w:w="540"/>
        <w:gridCol w:w="540"/>
        <w:gridCol w:w="540"/>
        <w:gridCol w:w="540"/>
        <w:gridCol w:w="540"/>
        <w:gridCol w:w="540"/>
        <w:gridCol w:w="540"/>
        <w:gridCol w:w="540"/>
        <w:gridCol w:w="540"/>
        <w:gridCol w:w="720"/>
        <w:gridCol w:w="16"/>
        <w:gridCol w:w="1154"/>
        <w:gridCol w:w="16"/>
      </w:tblGrid>
      <w:tr w:rsidR="007C2DC4" w:rsidTr="00F40624">
        <w:trPr>
          <w:cantSplit/>
        </w:trPr>
        <w:tc>
          <w:tcPr>
            <w:tcW w:w="9198" w:type="dxa"/>
            <w:gridSpan w:val="16"/>
            <w:tcBorders>
              <w:bottom w:val="single" w:sz="12" w:space="0" w:color="auto"/>
            </w:tcBorders>
          </w:tcPr>
          <w:p w:rsidR="007C2DC4" w:rsidRPr="009A0701" w:rsidRDefault="007C2DC4">
            <w:pPr>
              <w:rPr>
                <w:b/>
              </w:rPr>
            </w:pPr>
            <w:r w:rsidRPr="009A0701">
              <w:rPr>
                <w:b/>
              </w:rPr>
              <w:t>TABLE 4 - Base Target Number depending on Range and Speed</w:t>
            </w:r>
          </w:p>
        </w:tc>
        <w:tc>
          <w:tcPr>
            <w:tcW w:w="1170" w:type="dxa"/>
            <w:gridSpan w:val="2"/>
          </w:tcPr>
          <w:p w:rsidR="007C2DC4" w:rsidRDefault="007C2DC4">
            <w:r>
              <w:t>Chance to hit Belt (1 dice)</w:t>
            </w:r>
          </w:p>
        </w:tc>
      </w:tr>
      <w:tr w:rsidR="008C1BB2" w:rsidTr="00F40624">
        <w:trPr>
          <w:gridAfter w:val="1"/>
          <w:wAfter w:w="16" w:type="dxa"/>
          <w:cantSplit/>
        </w:trPr>
        <w:tc>
          <w:tcPr>
            <w:tcW w:w="1458" w:type="dxa"/>
            <w:tcBorders>
              <w:top w:val="single" w:sz="12" w:space="0" w:color="auto"/>
              <w:left w:val="single" w:sz="12" w:space="0" w:color="auto"/>
              <w:bottom w:val="single" w:sz="12" w:space="0" w:color="auto"/>
              <w:right w:val="nil"/>
            </w:tcBorders>
          </w:tcPr>
          <w:p w:rsidR="008C1BB2" w:rsidRDefault="008C1BB2">
            <w:r>
              <w:t>Speed (Kn)</w:t>
            </w:r>
          </w:p>
        </w:tc>
        <w:tc>
          <w:tcPr>
            <w:tcW w:w="524" w:type="dxa"/>
            <w:tcBorders>
              <w:top w:val="single" w:sz="12" w:space="0" w:color="auto"/>
              <w:left w:val="nil"/>
              <w:bottom w:val="single" w:sz="12" w:space="0" w:color="auto"/>
              <w:right w:val="nil"/>
            </w:tcBorders>
          </w:tcPr>
          <w:p w:rsidR="008C1BB2" w:rsidRDefault="008C1BB2">
            <w:pPr>
              <w:jc w:val="center"/>
            </w:pPr>
            <w:r>
              <w:t>0</w:t>
            </w:r>
          </w:p>
        </w:tc>
        <w:tc>
          <w:tcPr>
            <w:tcW w:w="540" w:type="dxa"/>
            <w:tcBorders>
              <w:top w:val="single" w:sz="12" w:space="0" w:color="auto"/>
              <w:left w:val="nil"/>
              <w:bottom w:val="single" w:sz="12" w:space="0" w:color="auto"/>
              <w:right w:val="nil"/>
            </w:tcBorders>
          </w:tcPr>
          <w:p w:rsidR="008C1BB2" w:rsidRDefault="008C1BB2">
            <w:pPr>
              <w:jc w:val="center"/>
            </w:pPr>
            <w:r>
              <w:t>6</w:t>
            </w:r>
          </w:p>
        </w:tc>
        <w:tc>
          <w:tcPr>
            <w:tcW w:w="540" w:type="dxa"/>
            <w:tcBorders>
              <w:top w:val="single" w:sz="12" w:space="0" w:color="auto"/>
              <w:left w:val="nil"/>
              <w:bottom w:val="single" w:sz="12" w:space="0" w:color="auto"/>
              <w:right w:val="nil"/>
            </w:tcBorders>
          </w:tcPr>
          <w:p w:rsidR="008C1BB2" w:rsidRDefault="008C1BB2">
            <w:pPr>
              <w:jc w:val="center"/>
            </w:pPr>
            <w:r>
              <w:t>12</w:t>
            </w:r>
          </w:p>
        </w:tc>
        <w:tc>
          <w:tcPr>
            <w:tcW w:w="540" w:type="dxa"/>
            <w:tcBorders>
              <w:top w:val="single" w:sz="12" w:space="0" w:color="auto"/>
              <w:left w:val="nil"/>
              <w:bottom w:val="single" w:sz="12" w:space="0" w:color="auto"/>
              <w:right w:val="nil"/>
            </w:tcBorders>
          </w:tcPr>
          <w:p w:rsidR="008C1BB2" w:rsidRDefault="008C1BB2">
            <w:pPr>
              <w:jc w:val="center"/>
            </w:pPr>
            <w:r>
              <w:t>15</w:t>
            </w:r>
          </w:p>
        </w:tc>
        <w:tc>
          <w:tcPr>
            <w:tcW w:w="540" w:type="dxa"/>
            <w:tcBorders>
              <w:top w:val="single" w:sz="12" w:space="0" w:color="auto"/>
              <w:left w:val="nil"/>
              <w:bottom w:val="single" w:sz="12" w:space="0" w:color="auto"/>
              <w:right w:val="nil"/>
            </w:tcBorders>
          </w:tcPr>
          <w:p w:rsidR="008C1BB2" w:rsidRDefault="008C1BB2">
            <w:pPr>
              <w:jc w:val="center"/>
            </w:pPr>
            <w:r>
              <w:t>18</w:t>
            </w:r>
          </w:p>
        </w:tc>
        <w:tc>
          <w:tcPr>
            <w:tcW w:w="540" w:type="dxa"/>
            <w:tcBorders>
              <w:top w:val="single" w:sz="12" w:space="0" w:color="auto"/>
              <w:left w:val="nil"/>
              <w:bottom w:val="single" w:sz="12" w:space="0" w:color="auto"/>
              <w:right w:val="nil"/>
            </w:tcBorders>
          </w:tcPr>
          <w:p w:rsidR="008C1BB2" w:rsidRDefault="008C1BB2" w:rsidP="00226EEE">
            <w:r>
              <w:t>21</w:t>
            </w:r>
          </w:p>
        </w:tc>
        <w:tc>
          <w:tcPr>
            <w:tcW w:w="540" w:type="dxa"/>
            <w:tcBorders>
              <w:top w:val="single" w:sz="12" w:space="0" w:color="auto"/>
              <w:left w:val="nil"/>
              <w:bottom w:val="single" w:sz="12" w:space="0" w:color="auto"/>
              <w:right w:val="nil"/>
            </w:tcBorders>
          </w:tcPr>
          <w:p w:rsidR="008C1BB2" w:rsidRDefault="008C1BB2" w:rsidP="00226EEE">
            <w:r>
              <w:t>24</w:t>
            </w:r>
          </w:p>
        </w:tc>
        <w:tc>
          <w:tcPr>
            <w:tcW w:w="540" w:type="dxa"/>
            <w:tcBorders>
              <w:top w:val="single" w:sz="12" w:space="0" w:color="auto"/>
              <w:left w:val="nil"/>
              <w:bottom w:val="single" w:sz="12" w:space="0" w:color="auto"/>
              <w:right w:val="nil"/>
            </w:tcBorders>
          </w:tcPr>
          <w:p w:rsidR="008C1BB2" w:rsidRDefault="008C1BB2">
            <w:pPr>
              <w:jc w:val="center"/>
            </w:pPr>
            <w:r>
              <w:t>27</w:t>
            </w:r>
          </w:p>
        </w:tc>
        <w:tc>
          <w:tcPr>
            <w:tcW w:w="540" w:type="dxa"/>
            <w:tcBorders>
              <w:top w:val="single" w:sz="12" w:space="0" w:color="auto"/>
              <w:left w:val="nil"/>
              <w:bottom w:val="single" w:sz="12" w:space="0" w:color="auto"/>
              <w:right w:val="nil"/>
            </w:tcBorders>
          </w:tcPr>
          <w:p w:rsidR="008C1BB2" w:rsidRDefault="008C1BB2">
            <w:pPr>
              <w:jc w:val="center"/>
            </w:pPr>
            <w:r>
              <w:t>30</w:t>
            </w:r>
          </w:p>
        </w:tc>
        <w:tc>
          <w:tcPr>
            <w:tcW w:w="540" w:type="dxa"/>
            <w:tcBorders>
              <w:top w:val="single" w:sz="12" w:space="0" w:color="auto"/>
              <w:left w:val="nil"/>
              <w:bottom w:val="single" w:sz="12" w:space="0" w:color="auto"/>
              <w:right w:val="nil"/>
            </w:tcBorders>
          </w:tcPr>
          <w:p w:rsidR="008C1BB2" w:rsidRDefault="008C1BB2">
            <w:pPr>
              <w:jc w:val="center"/>
            </w:pPr>
            <w:r>
              <w:t>33</w:t>
            </w:r>
          </w:p>
        </w:tc>
        <w:tc>
          <w:tcPr>
            <w:tcW w:w="540" w:type="dxa"/>
            <w:tcBorders>
              <w:top w:val="single" w:sz="12" w:space="0" w:color="auto"/>
              <w:left w:val="nil"/>
              <w:bottom w:val="single" w:sz="12" w:space="0" w:color="auto"/>
              <w:right w:val="nil"/>
            </w:tcBorders>
          </w:tcPr>
          <w:p w:rsidR="008C1BB2" w:rsidRDefault="008C1BB2">
            <w:pPr>
              <w:jc w:val="center"/>
            </w:pPr>
            <w:r>
              <w:t>36</w:t>
            </w:r>
          </w:p>
        </w:tc>
        <w:tc>
          <w:tcPr>
            <w:tcW w:w="540" w:type="dxa"/>
            <w:tcBorders>
              <w:top w:val="single" w:sz="12" w:space="0" w:color="auto"/>
              <w:left w:val="nil"/>
              <w:bottom w:val="single" w:sz="12" w:space="0" w:color="auto"/>
              <w:right w:val="nil"/>
            </w:tcBorders>
          </w:tcPr>
          <w:p w:rsidR="008C1BB2" w:rsidRDefault="008C1BB2" w:rsidP="002C7357">
            <w:pPr>
              <w:jc w:val="center"/>
            </w:pPr>
            <w:r>
              <w:t>39</w:t>
            </w:r>
          </w:p>
        </w:tc>
        <w:tc>
          <w:tcPr>
            <w:tcW w:w="540" w:type="dxa"/>
            <w:tcBorders>
              <w:top w:val="single" w:sz="12" w:space="0" w:color="auto"/>
              <w:left w:val="nil"/>
              <w:bottom w:val="single" w:sz="12" w:space="0" w:color="auto"/>
              <w:right w:val="nil"/>
            </w:tcBorders>
          </w:tcPr>
          <w:p w:rsidR="008C1BB2" w:rsidRDefault="008C1BB2" w:rsidP="002C7357">
            <w:pPr>
              <w:jc w:val="center"/>
            </w:pPr>
            <w:r>
              <w:t xml:space="preserve">42 </w:t>
            </w:r>
          </w:p>
        </w:tc>
        <w:tc>
          <w:tcPr>
            <w:tcW w:w="720" w:type="dxa"/>
            <w:tcBorders>
              <w:top w:val="single" w:sz="12" w:space="0" w:color="auto"/>
              <w:left w:val="nil"/>
              <w:bottom w:val="single" w:sz="12" w:space="0" w:color="auto"/>
            </w:tcBorders>
          </w:tcPr>
          <w:p w:rsidR="008C1BB2" w:rsidRDefault="008C1BB2" w:rsidP="002C7357">
            <w:r>
              <w:t>45 +</w:t>
            </w:r>
          </w:p>
        </w:tc>
        <w:tc>
          <w:tcPr>
            <w:tcW w:w="1170" w:type="dxa"/>
            <w:gridSpan w:val="2"/>
          </w:tcPr>
          <w:p w:rsidR="008C1BB2" w:rsidRDefault="008C1BB2"/>
        </w:tc>
      </w:tr>
      <w:tr w:rsidR="008C1BB2" w:rsidTr="00F40624">
        <w:trPr>
          <w:gridAfter w:val="1"/>
          <w:wAfter w:w="16" w:type="dxa"/>
          <w:cantSplit/>
        </w:trPr>
        <w:tc>
          <w:tcPr>
            <w:tcW w:w="1458" w:type="dxa"/>
            <w:tcBorders>
              <w:top w:val="single" w:sz="12" w:space="0" w:color="auto"/>
              <w:left w:val="single" w:sz="12" w:space="0" w:color="auto"/>
              <w:bottom w:val="single" w:sz="12" w:space="0" w:color="auto"/>
              <w:right w:val="nil"/>
            </w:tcBorders>
          </w:tcPr>
          <w:p w:rsidR="008C1BB2" w:rsidRDefault="008C1BB2">
            <w:r>
              <w:t>Range Band</w:t>
            </w:r>
          </w:p>
        </w:tc>
        <w:tc>
          <w:tcPr>
            <w:tcW w:w="524"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rsidP="00226EEE"/>
        </w:tc>
        <w:tc>
          <w:tcPr>
            <w:tcW w:w="540" w:type="dxa"/>
            <w:tcBorders>
              <w:top w:val="single" w:sz="12" w:space="0" w:color="auto"/>
              <w:left w:val="nil"/>
              <w:bottom w:val="single" w:sz="12" w:space="0" w:color="auto"/>
              <w:right w:val="nil"/>
            </w:tcBorders>
          </w:tcPr>
          <w:p w:rsidR="008C1BB2" w:rsidRDefault="008C1BB2" w:rsidP="00226EEE"/>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pPr>
              <w:jc w:val="center"/>
            </w:pPr>
          </w:p>
        </w:tc>
        <w:tc>
          <w:tcPr>
            <w:tcW w:w="540" w:type="dxa"/>
            <w:tcBorders>
              <w:top w:val="single" w:sz="12" w:space="0" w:color="auto"/>
              <w:left w:val="nil"/>
              <w:bottom w:val="single" w:sz="12" w:space="0" w:color="auto"/>
              <w:right w:val="nil"/>
            </w:tcBorders>
          </w:tcPr>
          <w:p w:rsidR="008C1BB2" w:rsidRDefault="008C1BB2" w:rsidP="002C7357">
            <w:pPr>
              <w:jc w:val="center"/>
            </w:pPr>
          </w:p>
        </w:tc>
        <w:tc>
          <w:tcPr>
            <w:tcW w:w="540" w:type="dxa"/>
            <w:tcBorders>
              <w:top w:val="single" w:sz="12" w:space="0" w:color="auto"/>
              <w:left w:val="nil"/>
              <w:bottom w:val="single" w:sz="12" w:space="0" w:color="auto"/>
              <w:right w:val="nil"/>
            </w:tcBorders>
          </w:tcPr>
          <w:p w:rsidR="008C1BB2" w:rsidRDefault="008C1BB2" w:rsidP="002C7357">
            <w:pPr>
              <w:jc w:val="center"/>
            </w:pPr>
          </w:p>
        </w:tc>
        <w:tc>
          <w:tcPr>
            <w:tcW w:w="720" w:type="dxa"/>
            <w:tcBorders>
              <w:top w:val="single" w:sz="12" w:space="0" w:color="auto"/>
              <w:left w:val="nil"/>
              <w:bottom w:val="single" w:sz="12" w:space="0" w:color="auto"/>
            </w:tcBorders>
          </w:tcPr>
          <w:p w:rsidR="008C1BB2" w:rsidRDefault="008C1BB2" w:rsidP="002C7357"/>
        </w:tc>
        <w:tc>
          <w:tcPr>
            <w:tcW w:w="1170" w:type="dxa"/>
            <w:gridSpan w:val="2"/>
          </w:tcPr>
          <w:p w:rsidR="008C1BB2" w:rsidRDefault="008C1BB2"/>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Point Blank</w:t>
            </w:r>
          </w:p>
        </w:tc>
        <w:tc>
          <w:tcPr>
            <w:tcW w:w="524" w:type="dxa"/>
            <w:tcBorders>
              <w:top w:val="single" w:sz="12" w:space="0" w:color="auto"/>
              <w:left w:val="single" w:sz="12" w:space="0" w:color="auto"/>
              <w:bottom w:val="nil"/>
              <w:right w:val="nil"/>
            </w:tcBorders>
          </w:tcPr>
          <w:p w:rsidR="008C1BB2" w:rsidRDefault="008C1BB2">
            <w:pPr>
              <w:jc w:val="center"/>
            </w:pPr>
            <w:r>
              <w:t>0</w:t>
            </w:r>
          </w:p>
        </w:tc>
        <w:tc>
          <w:tcPr>
            <w:tcW w:w="540" w:type="dxa"/>
            <w:tcBorders>
              <w:top w:val="single" w:sz="12" w:space="0" w:color="auto"/>
              <w:left w:val="nil"/>
              <w:bottom w:val="nil"/>
              <w:right w:val="nil"/>
            </w:tcBorders>
          </w:tcPr>
          <w:p w:rsidR="008C1BB2" w:rsidRDefault="00CD06A4">
            <w:pPr>
              <w:jc w:val="center"/>
            </w:pPr>
            <w:r>
              <w:t>1</w:t>
            </w:r>
          </w:p>
        </w:tc>
        <w:tc>
          <w:tcPr>
            <w:tcW w:w="540" w:type="dxa"/>
            <w:tcBorders>
              <w:top w:val="single" w:sz="12" w:space="0" w:color="auto"/>
              <w:left w:val="nil"/>
              <w:bottom w:val="nil"/>
              <w:right w:val="nil"/>
            </w:tcBorders>
          </w:tcPr>
          <w:p w:rsidR="008C1BB2" w:rsidRDefault="008C1BB2">
            <w:pPr>
              <w:jc w:val="center"/>
            </w:pPr>
            <w:r>
              <w:t>2</w:t>
            </w:r>
          </w:p>
        </w:tc>
        <w:tc>
          <w:tcPr>
            <w:tcW w:w="540" w:type="dxa"/>
            <w:tcBorders>
              <w:top w:val="single" w:sz="12" w:space="0" w:color="auto"/>
              <w:left w:val="nil"/>
              <w:bottom w:val="nil"/>
              <w:right w:val="nil"/>
            </w:tcBorders>
          </w:tcPr>
          <w:p w:rsidR="008C1BB2" w:rsidRDefault="00CD06A4">
            <w:pPr>
              <w:jc w:val="center"/>
            </w:pPr>
            <w:r>
              <w:t>3</w:t>
            </w:r>
          </w:p>
        </w:tc>
        <w:tc>
          <w:tcPr>
            <w:tcW w:w="540" w:type="dxa"/>
            <w:tcBorders>
              <w:top w:val="single" w:sz="12" w:space="0" w:color="auto"/>
              <w:left w:val="nil"/>
              <w:bottom w:val="nil"/>
              <w:right w:val="nil"/>
            </w:tcBorders>
          </w:tcPr>
          <w:p w:rsidR="008C1BB2" w:rsidRDefault="008C1BB2">
            <w:pPr>
              <w:jc w:val="center"/>
            </w:pPr>
            <w:r>
              <w:t>4</w:t>
            </w:r>
          </w:p>
        </w:tc>
        <w:tc>
          <w:tcPr>
            <w:tcW w:w="540" w:type="dxa"/>
            <w:tcBorders>
              <w:top w:val="single" w:sz="12" w:space="0" w:color="auto"/>
              <w:left w:val="nil"/>
              <w:bottom w:val="nil"/>
              <w:right w:val="nil"/>
            </w:tcBorders>
          </w:tcPr>
          <w:p w:rsidR="008C1BB2" w:rsidRDefault="00CD06A4">
            <w:pPr>
              <w:jc w:val="center"/>
            </w:pPr>
            <w:r>
              <w:t>5</w:t>
            </w:r>
          </w:p>
        </w:tc>
        <w:tc>
          <w:tcPr>
            <w:tcW w:w="540" w:type="dxa"/>
            <w:tcBorders>
              <w:top w:val="single" w:sz="12" w:space="0" w:color="auto"/>
              <w:left w:val="nil"/>
              <w:bottom w:val="nil"/>
              <w:right w:val="nil"/>
            </w:tcBorders>
          </w:tcPr>
          <w:p w:rsidR="008C1BB2" w:rsidRDefault="008C1BB2">
            <w:pPr>
              <w:jc w:val="center"/>
            </w:pPr>
            <w:r>
              <w:t>6</w:t>
            </w:r>
          </w:p>
        </w:tc>
        <w:tc>
          <w:tcPr>
            <w:tcW w:w="540" w:type="dxa"/>
            <w:tcBorders>
              <w:top w:val="single" w:sz="12" w:space="0" w:color="auto"/>
              <w:left w:val="nil"/>
              <w:bottom w:val="nil"/>
              <w:right w:val="nil"/>
            </w:tcBorders>
          </w:tcPr>
          <w:p w:rsidR="008C1BB2" w:rsidRDefault="00CD06A4">
            <w:pPr>
              <w:jc w:val="center"/>
            </w:pPr>
            <w:r>
              <w:t>7</w:t>
            </w:r>
          </w:p>
        </w:tc>
        <w:tc>
          <w:tcPr>
            <w:tcW w:w="540" w:type="dxa"/>
            <w:tcBorders>
              <w:top w:val="single" w:sz="12" w:space="0" w:color="auto"/>
              <w:left w:val="nil"/>
              <w:bottom w:val="nil"/>
              <w:right w:val="nil"/>
            </w:tcBorders>
          </w:tcPr>
          <w:p w:rsidR="008C1BB2" w:rsidRDefault="00CD06A4">
            <w:pPr>
              <w:jc w:val="center"/>
            </w:pPr>
            <w:r>
              <w:t>8</w:t>
            </w:r>
          </w:p>
        </w:tc>
        <w:tc>
          <w:tcPr>
            <w:tcW w:w="540" w:type="dxa"/>
            <w:tcBorders>
              <w:top w:val="single" w:sz="12" w:space="0" w:color="auto"/>
              <w:left w:val="nil"/>
              <w:bottom w:val="nil"/>
              <w:right w:val="nil"/>
            </w:tcBorders>
          </w:tcPr>
          <w:p w:rsidR="008C1BB2" w:rsidRDefault="00CD06A4">
            <w:pPr>
              <w:jc w:val="center"/>
            </w:pPr>
            <w:r>
              <w:t>9</w:t>
            </w:r>
          </w:p>
        </w:tc>
        <w:tc>
          <w:tcPr>
            <w:tcW w:w="540" w:type="dxa"/>
            <w:tcBorders>
              <w:top w:val="single" w:sz="12" w:space="0" w:color="auto"/>
              <w:left w:val="nil"/>
              <w:bottom w:val="nil"/>
              <w:right w:val="nil"/>
            </w:tcBorders>
          </w:tcPr>
          <w:p w:rsidR="008C1BB2" w:rsidRDefault="008C1BB2">
            <w:pPr>
              <w:jc w:val="center"/>
            </w:pPr>
            <w:r>
              <w:t>10</w:t>
            </w:r>
          </w:p>
        </w:tc>
        <w:tc>
          <w:tcPr>
            <w:tcW w:w="540" w:type="dxa"/>
            <w:tcBorders>
              <w:top w:val="single" w:sz="12" w:space="0" w:color="auto"/>
              <w:left w:val="nil"/>
              <w:bottom w:val="nil"/>
              <w:right w:val="nil"/>
            </w:tcBorders>
          </w:tcPr>
          <w:p w:rsidR="008C1BB2" w:rsidRDefault="00CD06A4">
            <w:pPr>
              <w:jc w:val="center"/>
            </w:pPr>
            <w:r>
              <w:t>11</w:t>
            </w:r>
          </w:p>
        </w:tc>
        <w:tc>
          <w:tcPr>
            <w:tcW w:w="540" w:type="dxa"/>
            <w:tcBorders>
              <w:top w:val="single" w:sz="12" w:space="0" w:color="auto"/>
              <w:left w:val="nil"/>
              <w:bottom w:val="nil"/>
              <w:right w:val="nil"/>
            </w:tcBorders>
          </w:tcPr>
          <w:p w:rsidR="008C1BB2" w:rsidRDefault="008C1BB2" w:rsidP="00CD06A4">
            <w:pPr>
              <w:jc w:val="center"/>
            </w:pPr>
            <w:r>
              <w:t>1</w:t>
            </w:r>
            <w:r w:rsidR="00CD06A4">
              <w:t>2</w:t>
            </w:r>
          </w:p>
        </w:tc>
        <w:tc>
          <w:tcPr>
            <w:tcW w:w="720" w:type="dxa"/>
            <w:tcBorders>
              <w:top w:val="single" w:sz="12" w:space="0" w:color="auto"/>
              <w:left w:val="nil"/>
              <w:bottom w:val="nil"/>
              <w:right w:val="single" w:sz="12" w:space="0" w:color="auto"/>
            </w:tcBorders>
          </w:tcPr>
          <w:p w:rsidR="008C1BB2" w:rsidRDefault="008C1BB2">
            <w:pPr>
              <w:jc w:val="center"/>
            </w:pPr>
            <w:r>
              <w:t>15</w:t>
            </w:r>
          </w:p>
        </w:tc>
        <w:tc>
          <w:tcPr>
            <w:tcW w:w="1170" w:type="dxa"/>
            <w:gridSpan w:val="2"/>
            <w:tcBorders>
              <w:left w:val="single" w:sz="12" w:space="0" w:color="auto"/>
            </w:tcBorders>
          </w:tcPr>
          <w:p w:rsidR="008C1BB2" w:rsidRDefault="008C1BB2">
            <w:pPr>
              <w:jc w:val="center"/>
            </w:pPr>
            <w:r>
              <w:t>2</w:t>
            </w:r>
          </w:p>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Close</w:t>
            </w:r>
          </w:p>
        </w:tc>
        <w:tc>
          <w:tcPr>
            <w:tcW w:w="524" w:type="dxa"/>
            <w:tcBorders>
              <w:top w:val="nil"/>
              <w:left w:val="single" w:sz="12" w:space="0" w:color="auto"/>
              <w:bottom w:val="nil"/>
              <w:right w:val="nil"/>
            </w:tcBorders>
          </w:tcPr>
          <w:p w:rsidR="008C1BB2" w:rsidRDefault="00CD06A4">
            <w:pPr>
              <w:jc w:val="center"/>
            </w:pPr>
            <w:r>
              <w:t>2</w:t>
            </w:r>
          </w:p>
        </w:tc>
        <w:tc>
          <w:tcPr>
            <w:tcW w:w="540" w:type="dxa"/>
            <w:tcBorders>
              <w:top w:val="nil"/>
              <w:left w:val="nil"/>
              <w:bottom w:val="nil"/>
              <w:right w:val="nil"/>
            </w:tcBorders>
          </w:tcPr>
          <w:p w:rsidR="008C1BB2" w:rsidRDefault="00CD06A4">
            <w:pPr>
              <w:jc w:val="center"/>
            </w:pPr>
            <w:r>
              <w:t>4</w:t>
            </w:r>
          </w:p>
        </w:tc>
        <w:tc>
          <w:tcPr>
            <w:tcW w:w="540" w:type="dxa"/>
            <w:tcBorders>
              <w:top w:val="nil"/>
              <w:left w:val="nil"/>
              <w:bottom w:val="nil"/>
              <w:right w:val="nil"/>
            </w:tcBorders>
          </w:tcPr>
          <w:p w:rsidR="008C1BB2" w:rsidRDefault="008C1BB2">
            <w:pPr>
              <w:jc w:val="center"/>
            </w:pPr>
            <w:r>
              <w:t>5</w:t>
            </w:r>
          </w:p>
        </w:tc>
        <w:tc>
          <w:tcPr>
            <w:tcW w:w="540" w:type="dxa"/>
            <w:tcBorders>
              <w:top w:val="nil"/>
              <w:left w:val="nil"/>
              <w:bottom w:val="nil"/>
              <w:right w:val="nil"/>
            </w:tcBorders>
          </w:tcPr>
          <w:p w:rsidR="008C1BB2" w:rsidRDefault="00CD06A4">
            <w:pPr>
              <w:jc w:val="center"/>
            </w:pPr>
            <w:r>
              <w:t>6</w:t>
            </w:r>
          </w:p>
        </w:tc>
        <w:tc>
          <w:tcPr>
            <w:tcW w:w="540" w:type="dxa"/>
            <w:tcBorders>
              <w:top w:val="nil"/>
              <w:left w:val="nil"/>
              <w:bottom w:val="nil"/>
              <w:right w:val="nil"/>
            </w:tcBorders>
          </w:tcPr>
          <w:p w:rsidR="008C1BB2" w:rsidRDefault="008C1BB2">
            <w:pPr>
              <w:jc w:val="center"/>
            </w:pPr>
            <w:r>
              <w:t>7</w:t>
            </w:r>
          </w:p>
        </w:tc>
        <w:tc>
          <w:tcPr>
            <w:tcW w:w="540" w:type="dxa"/>
            <w:tcBorders>
              <w:top w:val="nil"/>
              <w:left w:val="nil"/>
              <w:bottom w:val="nil"/>
              <w:right w:val="nil"/>
            </w:tcBorders>
          </w:tcPr>
          <w:p w:rsidR="008C1BB2" w:rsidRDefault="00CD06A4">
            <w:pPr>
              <w:jc w:val="center"/>
            </w:pPr>
            <w:r>
              <w:t>8</w:t>
            </w:r>
          </w:p>
        </w:tc>
        <w:tc>
          <w:tcPr>
            <w:tcW w:w="540" w:type="dxa"/>
            <w:tcBorders>
              <w:top w:val="nil"/>
              <w:left w:val="nil"/>
              <w:bottom w:val="nil"/>
              <w:right w:val="nil"/>
            </w:tcBorders>
          </w:tcPr>
          <w:p w:rsidR="008C1BB2" w:rsidRDefault="00CD06A4">
            <w:pPr>
              <w:jc w:val="center"/>
            </w:pPr>
            <w:r>
              <w:t>9</w:t>
            </w:r>
          </w:p>
        </w:tc>
        <w:tc>
          <w:tcPr>
            <w:tcW w:w="540" w:type="dxa"/>
            <w:tcBorders>
              <w:top w:val="nil"/>
              <w:left w:val="nil"/>
              <w:bottom w:val="nil"/>
              <w:right w:val="nil"/>
            </w:tcBorders>
          </w:tcPr>
          <w:p w:rsidR="008C1BB2" w:rsidRDefault="00CD06A4">
            <w:pPr>
              <w:jc w:val="center"/>
            </w:pPr>
            <w:r>
              <w:t>10</w:t>
            </w:r>
          </w:p>
        </w:tc>
        <w:tc>
          <w:tcPr>
            <w:tcW w:w="540" w:type="dxa"/>
            <w:tcBorders>
              <w:top w:val="nil"/>
              <w:left w:val="nil"/>
              <w:bottom w:val="nil"/>
              <w:right w:val="nil"/>
            </w:tcBorders>
          </w:tcPr>
          <w:p w:rsidR="008C1BB2" w:rsidRDefault="008C1BB2" w:rsidP="00CD06A4">
            <w:pPr>
              <w:jc w:val="center"/>
            </w:pPr>
            <w:r>
              <w:t>1</w:t>
            </w:r>
            <w:r w:rsidR="00CD06A4">
              <w:t>1</w:t>
            </w:r>
          </w:p>
        </w:tc>
        <w:tc>
          <w:tcPr>
            <w:tcW w:w="540" w:type="dxa"/>
            <w:tcBorders>
              <w:top w:val="nil"/>
              <w:left w:val="nil"/>
              <w:bottom w:val="nil"/>
              <w:right w:val="nil"/>
            </w:tcBorders>
          </w:tcPr>
          <w:p w:rsidR="008C1BB2" w:rsidRDefault="00CD06A4">
            <w:pPr>
              <w:jc w:val="center"/>
            </w:pPr>
            <w:r>
              <w:t>12</w:t>
            </w:r>
          </w:p>
        </w:tc>
        <w:tc>
          <w:tcPr>
            <w:tcW w:w="540" w:type="dxa"/>
            <w:tcBorders>
              <w:top w:val="nil"/>
              <w:left w:val="nil"/>
              <w:bottom w:val="nil"/>
              <w:right w:val="nil"/>
            </w:tcBorders>
          </w:tcPr>
          <w:p w:rsidR="008C1BB2" w:rsidRDefault="008C1BB2" w:rsidP="00CD06A4">
            <w:pPr>
              <w:jc w:val="center"/>
            </w:pPr>
            <w:r>
              <w:t>1</w:t>
            </w:r>
            <w:r w:rsidR="00CD06A4">
              <w:t>3</w:t>
            </w:r>
          </w:p>
        </w:tc>
        <w:tc>
          <w:tcPr>
            <w:tcW w:w="540" w:type="dxa"/>
            <w:tcBorders>
              <w:top w:val="nil"/>
              <w:left w:val="nil"/>
              <w:bottom w:val="nil"/>
              <w:right w:val="nil"/>
            </w:tcBorders>
          </w:tcPr>
          <w:p w:rsidR="008C1BB2" w:rsidRDefault="00CD06A4">
            <w:pPr>
              <w:jc w:val="center"/>
            </w:pPr>
            <w:r>
              <w:t>14</w:t>
            </w:r>
          </w:p>
        </w:tc>
        <w:tc>
          <w:tcPr>
            <w:tcW w:w="540" w:type="dxa"/>
            <w:tcBorders>
              <w:top w:val="nil"/>
              <w:left w:val="nil"/>
              <w:bottom w:val="nil"/>
              <w:right w:val="nil"/>
            </w:tcBorders>
          </w:tcPr>
          <w:p w:rsidR="008C1BB2" w:rsidRDefault="008C1BB2" w:rsidP="00CD06A4">
            <w:pPr>
              <w:jc w:val="center"/>
            </w:pPr>
            <w:r>
              <w:t>1</w:t>
            </w:r>
            <w:r w:rsidR="00CD06A4">
              <w:t>5</w:t>
            </w:r>
          </w:p>
        </w:tc>
        <w:tc>
          <w:tcPr>
            <w:tcW w:w="720" w:type="dxa"/>
            <w:tcBorders>
              <w:top w:val="nil"/>
              <w:left w:val="nil"/>
              <w:bottom w:val="nil"/>
              <w:right w:val="single" w:sz="12" w:space="0" w:color="auto"/>
            </w:tcBorders>
          </w:tcPr>
          <w:p w:rsidR="008C1BB2" w:rsidRDefault="008C1BB2" w:rsidP="00CD06A4">
            <w:pPr>
              <w:jc w:val="center"/>
            </w:pPr>
            <w:r>
              <w:t>2</w:t>
            </w:r>
            <w:r w:rsidR="00CD06A4">
              <w:t>0</w:t>
            </w:r>
          </w:p>
        </w:tc>
        <w:tc>
          <w:tcPr>
            <w:tcW w:w="1170" w:type="dxa"/>
            <w:gridSpan w:val="2"/>
            <w:tcBorders>
              <w:left w:val="single" w:sz="12" w:space="0" w:color="auto"/>
            </w:tcBorders>
          </w:tcPr>
          <w:p w:rsidR="008C1BB2" w:rsidRDefault="008C1BB2">
            <w:pPr>
              <w:jc w:val="center"/>
            </w:pPr>
            <w:r>
              <w:t>4</w:t>
            </w:r>
          </w:p>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Mid</w:t>
            </w:r>
          </w:p>
        </w:tc>
        <w:tc>
          <w:tcPr>
            <w:tcW w:w="524" w:type="dxa"/>
            <w:tcBorders>
              <w:top w:val="nil"/>
              <w:left w:val="single" w:sz="12" w:space="0" w:color="auto"/>
              <w:bottom w:val="nil"/>
              <w:right w:val="nil"/>
            </w:tcBorders>
          </w:tcPr>
          <w:p w:rsidR="008C1BB2" w:rsidRDefault="00CD06A4">
            <w:pPr>
              <w:jc w:val="center"/>
            </w:pPr>
            <w:r>
              <w:t>5</w:t>
            </w:r>
          </w:p>
        </w:tc>
        <w:tc>
          <w:tcPr>
            <w:tcW w:w="540" w:type="dxa"/>
            <w:tcBorders>
              <w:top w:val="nil"/>
              <w:left w:val="nil"/>
              <w:bottom w:val="nil"/>
              <w:right w:val="nil"/>
            </w:tcBorders>
          </w:tcPr>
          <w:p w:rsidR="008C1BB2" w:rsidRDefault="00CD06A4">
            <w:pPr>
              <w:jc w:val="center"/>
            </w:pPr>
            <w:r>
              <w:t>8</w:t>
            </w:r>
          </w:p>
        </w:tc>
        <w:tc>
          <w:tcPr>
            <w:tcW w:w="540" w:type="dxa"/>
            <w:tcBorders>
              <w:top w:val="nil"/>
              <w:left w:val="nil"/>
              <w:bottom w:val="nil"/>
              <w:right w:val="nil"/>
            </w:tcBorders>
          </w:tcPr>
          <w:p w:rsidR="008C1BB2" w:rsidRDefault="008C1BB2">
            <w:pPr>
              <w:jc w:val="center"/>
            </w:pPr>
            <w:r>
              <w:t>9</w:t>
            </w:r>
          </w:p>
        </w:tc>
        <w:tc>
          <w:tcPr>
            <w:tcW w:w="540" w:type="dxa"/>
            <w:tcBorders>
              <w:top w:val="nil"/>
              <w:left w:val="nil"/>
              <w:bottom w:val="nil"/>
              <w:right w:val="nil"/>
            </w:tcBorders>
          </w:tcPr>
          <w:p w:rsidR="008C1BB2" w:rsidRDefault="00CD06A4">
            <w:pPr>
              <w:jc w:val="center"/>
            </w:pPr>
            <w:r>
              <w:t>10</w:t>
            </w:r>
          </w:p>
        </w:tc>
        <w:tc>
          <w:tcPr>
            <w:tcW w:w="540" w:type="dxa"/>
            <w:tcBorders>
              <w:top w:val="nil"/>
              <w:left w:val="nil"/>
              <w:bottom w:val="nil"/>
              <w:right w:val="nil"/>
            </w:tcBorders>
          </w:tcPr>
          <w:p w:rsidR="008C1BB2" w:rsidRDefault="008C1BB2">
            <w:pPr>
              <w:jc w:val="center"/>
            </w:pPr>
            <w:r>
              <w:t>11</w:t>
            </w:r>
          </w:p>
        </w:tc>
        <w:tc>
          <w:tcPr>
            <w:tcW w:w="540" w:type="dxa"/>
            <w:tcBorders>
              <w:top w:val="nil"/>
              <w:left w:val="nil"/>
              <w:bottom w:val="nil"/>
              <w:right w:val="nil"/>
            </w:tcBorders>
          </w:tcPr>
          <w:p w:rsidR="008C1BB2" w:rsidRDefault="00CD06A4">
            <w:pPr>
              <w:jc w:val="center"/>
            </w:pPr>
            <w:r>
              <w:t>12</w:t>
            </w:r>
          </w:p>
        </w:tc>
        <w:tc>
          <w:tcPr>
            <w:tcW w:w="540" w:type="dxa"/>
            <w:tcBorders>
              <w:top w:val="nil"/>
              <w:left w:val="nil"/>
              <w:bottom w:val="nil"/>
              <w:right w:val="nil"/>
            </w:tcBorders>
          </w:tcPr>
          <w:p w:rsidR="008C1BB2" w:rsidRDefault="00CD06A4">
            <w:pPr>
              <w:jc w:val="center"/>
            </w:pPr>
            <w:r>
              <w:t>13</w:t>
            </w:r>
          </w:p>
        </w:tc>
        <w:tc>
          <w:tcPr>
            <w:tcW w:w="540" w:type="dxa"/>
            <w:tcBorders>
              <w:top w:val="nil"/>
              <w:left w:val="nil"/>
              <w:bottom w:val="nil"/>
              <w:right w:val="nil"/>
            </w:tcBorders>
          </w:tcPr>
          <w:p w:rsidR="008C1BB2" w:rsidRDefault="00CD06A4">
            <w:pPr>
              <w:jc w:val="center"/>
            </w:pPr>
            <w:r>
              <w:t>14</w:t>
            </w:r>
          </w:p>
        </w:tc>
        <w:tc>
          <w:tcPr>
            <w:tcW w:w="540" w:type="dxa"/>
            <w:tcBorders>
              <w:top w:val="nil"/>
              <w:left w:val="nil"/>
              <w:bottom w:val="nil"/>
              <w:right w:val="nil"/>
            </w:tcBorders>
          </w:tcPr>
          <w:p w:rsidR="008C1BB2" w:rsidRDefault="00CD06A4">
            <w:pPr>
              <w:jc w:val="center"/>
            </w:pPr>
            <w:r>
              <w:t>15</w:t>
            </w:r>
          </w:p>
        </w:tc>
        <w:tc>
          <w:tcPr>
            <w:tcW w:w="540" w:type="dxa"/>
            <w:tcBorders>
              <w:top w:val="nil"/>
              <w:left w:val="nil"/>
              <w:bottom w:val="nil"/>
              <w:right w:val="nil"/>
            </w:tcBorders>
          </w:tcPr>
          <w:p w:rsidR="008C1BB2" w:rsidRDefault="00CD06A4">
            <w:pPr>
              <w:jc w:val="center"/>
            </w:pPr>
            <w:r>
              <w:t>16</w:t>
            </w:r>
          </w:p>
        </w:tc>
        <w:tc>
          <w:tcPr>
            <w:tcW w:w="540" w:type="dxa"/>
            <w:tcBorders>
              <w:top w:val="nil"/>
              <w:left w:val="nil"/>
              <w:bottom w:val="nil"/>
              <w:right w:val="nil"/>
            </w:tcBorders>
          </w:tcPr>
          <w:p w:rsidR="008C1BB2" w:rsidRDefault="00CD06A4">
            <w:pPr>
              <w:jc w:val="center"/>
            </w:pPr>
            <w:r>
              <w:t>17</w:t>
            </w:r>
          </w:p>
        </w:tc>
        <w:tc>
          <w:tcPr>
            <w:tcW w:w="540" w:type="dxa"/>
            <w:tcBorders>
              <w:top w:val="nil"/>
              <w:left w:val="nil"/>
              <w:bottom w:val="nil"/>
              <w:right w:val="nil"/>
            </w:tcBorders>
          </w:tcPr>
          <w:p w:rsidR="008C1BB2" w:rsidRDefault="00CD06A4">
            <w:pPr>
              <w:jc w:val="center"/>
            </w:pPr>
            <w:r>
              <w:t>18</w:t>
            </w:r>
          </w:p>
        </w:tc>
        <w:tc>
          <w:tcPr>
            <w:tcW w:w="540" w:type="dxa"/>
            <w:tcBorders>
              <w:top w:val="nil"/>
              <w:left w:val="nil"/>
              <w:bottom w:val="nil"/>
              <w:right w:val="nil"/>
            </w:tcBorders>
          </w:tcPr>
          <w:p w:rsidR="008C1BB2" w:rsidRDefault="00CD06A4">
            <w:pPr>
              <w:jc w:val="center"/>
            </w:pPr>
            <w:r>
              <w:t>19</w:t>
            </w:r>
          </w:p>
        </w:tc>
        <w:tc>
          <w:tcPr>
            <w:tcW w:w="720" w:type="dxa"/>
            <w:tcBorders>
              <w:top w:val="nil"/>
              <w:left w:val="nil"/>
              <w:bottom w:val="nil"/>
              <w:right w:val="single" w:sz="12" w:space="0" w:color="auto"/>
            </w:tcBorders>
          </w:tcPr>
          <w:p w:rsidR="008C1BB2" w:rsidRDefault="00CD06A4">
            <w:pPr>
              <w:jc w:val="center"/>
            </w:pPr>
            <w:r>
              <w:t>24</w:t>
            </w:r>
          </w:p>
        </w:tc>
        <w:tc>
          <w:tcPr>
            <w:tcW w:w="1170" w:type="dxa"/>
            <w:gridSpan w:val="2"/>
            <w:tcBorders>
              <w:left w:val="single" w:sz="12" w:space="0" w:color="auto"/>
            </w:tcBorders>
          </w:tcPr>
          <w:p w:rsidR="008C1BB2" w:rsidRDefault="008C1BB2">
            <w:pPr>
              <w:jc w:val="center"/>
            </w:pPr>
            <w:r>
              <w:t>6</w:t>
            </w:r>
          </w:p>
        </w:tc>
      </w:tr>
      <w:tr w:rsidR="008C1BB2" w:rsidTr="00F40624">
        <w:trPr>
          <w:gridAfter w:val="1"/>
          <w:wAfter w:w="16" w:type="dxa"/>
        </w:trPr>
        <w:tc>
          <w:tcPr>
            <w:tcW w:w="1458" w:type="dxa"/>
            <w:tcBorders>
              <w:top w:val="single" w:sz="6" w:space="0" w:color="auto"/>
              <w:left w:val="single" w:sz="12" w:space="0" w:color="auto"/>
              <w:bottom w:val="single" w:sz="6" w:space="0" w:color="auto"/>
              <w:right w:val="nil"/>
            </w:tcBorders>
          </w:tcPr>
          <w:p w:rsidR="008C1BB2" w:rsidRDefault="008C1BB2">
            <w:r>
              <w:t>Long</w:t>
            </w:r>
          </w:p>
        </w:tc>
        <w:tc>
          <w:tcPr>
            <w:tcW w:w="524" w:type="dxa"/>
            <w:tcBorders>
              <w:top w:val="nil"/>
              <w:left w:val="single" w:sz="12" w:space="0" w:color="auto"/>
              <w:bottom w:val="nil"/>
              <w:right w:val="nil"/>
            </w:tcBorders>
          </w:tcPr>
          <w:p w:rsidR="008C1BB2" w:rsidRDefault="00CD06A4">
            <w:pPr>
              <w:jc w:val="center"/>
            </w:pPr>
            <w:r>
              <w:t>9</w:t>
            </w:r>
          </w:p>
        </w:tc>
        <w:tc>
          <w:tcPr>
            <w:tcW w:w="540" w:type="dxa"/>
            <w:tcBorders>
              <w:top w:val="nil"/>
              <w:left w:val="nil"/>
              <w:bottom w:val="nil"/>
              <w:right w:val="nil"/>
            </w:tcBorders>
          </w:tcPr>
          <w:p w:rsidR="008C1BB2" w:rsidRDefault="00CD06A4">
            <w:pPr>
              <w:jc w:val="center"/>
            </w:pPr>
            <w:r>
              <w:t>12</w:t>
            </w:r>
          </w:p>
        </w:tc>
        <w:tc>
          <w:tcPr>
            <w:tcW w:w="540" w:type="dxa"/>
            <w:tcBorders>
              <w:top w:val="nil"/>
              <w:left w:val="nil"/>
              <w:bottom w:val="nil"/>
              <w:right w:val="nil"/>
            </w:tcBorders>
          </w:tcPr>
          <w:p w:rsidR="008C1BB2" w:rsidRDefault="008C1BB2">
            <w:pPr>
              <w:jc w:val="center"/>
            </w:pPr>
            <w:r>
              <w:t>13</w:t>
            </w:r>
          </w:p>
        </w:tc>
        <w:tc>
          <w:tcPr>
            <w:tcW w:w="540" w:type="dxa"/>
            <w:tcBorders>
              <w:top w:val="nil"/>
              <w:left w:val="nil"/>
              <w:bottom w:val="nil"/>
              <w:right w:val="nil"/>
            </w:tcBorders>
          </w:tcPr>
          <w:p w:rsidR="008C1BB2" w:rsidRDefault="00CD06A4">
            <w:pPr>
              <w:jc w:val="center"/>
            </w:pPr>
            <w:r>
              <w:t>14</w:t>
            </w:r>
          </w:p>
        </w:tc>
        <w:tc>
          <w:tcPr>
            <w:tcW w:w="540" w:type="dxa"/>
            <w:tcBorders>
              <w:top w:val="nil"/>
              <w:left w:val="nil"/>
              <w:bottom w:val="nil"/>
              <w:right w:val="nil"/>
            </w:tcBorders>
          </w:tcPr>
          <w:p w:rsidR="008C1BB2" w:rsidRDefault="008C1BB2">
            <w:pPr>
              <w:jc w:val="center"/>
            </w:pPr>
            <w:r>
              <w:t>15</w:t>
            </w:r>
          </w:p>
        </w:tc>
        <w:tc>
          <w:tcPr>
            <w:tcW w:w="540" w:type="dxa"/>
            <w:tcBorders>
              <w:top w:val="nil"/>
              <w:left w:val="nil"/>
              <w:bottom w:val="nil"/>
              <w:right w:val="nil"/>
            </w:tcBorders>
          </w:tcPr>
          <w:p w:rsidR="008C1BB2" w:rsidRDefault="00CD06A4">
            <w:pPr>
              <w:jc w:val="center"/>
            </w:pPr>
            <w:r>
              <w:t>16</w:t>
            </w:r>
          </w:p>
        </w:tc>
        <w:tc>
          <w:tcPr>
            <w:tcW w:w="540" w:type="dxa"/>
            <w:tcBorders>
              <w:top w:val="nil"/>
              <w:left w:val="nil"/>
              <w:bottom w:val="nil"/>
              <w:right w:val="nil"/>
            </w:tcBorders>
          </w:tcPr>
          <w:p w:rsidR="008C1BB2" w:rsidRDefault="00CD06A4">
            <w:pPr>
              <w:jc w:val="center"/>
            </w:pPr>
            <w:r>
              <w:t>17</w:t>
            </w:r>
          </w:p>
        </w:tc>
        <w:tc>
          <w:tcPr>
            <w:tcW w:w="540" w:type="dxa"/>
            <w:tcBorders>
              <w:top w:val="nil"/>
              <w:left w:val="nil"/>
              <w:bottom w:val="nil"/>
              <w:right w:val="nil"/>
            </w:tcBorders>
          </w:tcPr>
          <w:p w:rsidR="008C1BB2" w:rsidRDefault="00CD06A4">
            <w:pPr>
              <w:jc w:val="center"/>
            </w:pPr>
            <w:r>
              <w:t>18</w:t>
            </w:r>
          </w:p>
        </w:tc>
        <w:tc>
          <w:tcPr>
            <w:tcW w:w="540" w:type="dxa"/>
            <w:tcBorders>
              <w:top w:val="nil"/>
              <w:left w:val="nil"/>
              <w:bottom w:val="nil"/>
              <w:right w:val="nil"/>
            </w:tcBorders>
          </w:tcPr>
          <w:p w:rsidR="008C1BB2" w:rsidRDefault="00CD06A4">
            <w:pPr>
              <w:jc w:val="center"/>
            </w:pPr>
            <w:r>
              <w:t>19</w:t>
            </w:r>
          </w:p>
        </w:tc>
        <w:tc>
          <w:tcPr>
            <w:tcW w:w="540" w:type="dxa"/>
            <w:tcBorders>
              <w:top w:val="nil"/>
              <w:left w:val="nil"/>
              <w:bottom w:val="nil"/>
              <w:right w:val="nil"/>
            </w:tcBorders>
          </w:tcPr>
          <w:p w:rsidR="008C1BB2" w:rsidRDefault="00CD06A4">
            <w:pPr>
              <w:jc w:val="center"/>
            </w:pPr>
            <w:r>
              <w:t>20</w:t>
            </w:r>
          </w:p>
        </w:tc>
        <w:tc>
          <w:tcPr>
            <w:tcW w:w="540" w:type="dxa"/>
            <w:tcBorders>
              <w:top w:val="nil"/>
              <w:left w:val="nil"/>
              <w:bottom w:val="nil"/>
              <w:right w:val="nil"/>
            </w:tcBorders>
          </w:tcPr>
          <w:p w:rsidR="008C1BB2" w:rsidRDefault="00CD06A4">
            <w:pPr>
              <w:jc w:val="center"/>
            </w:pPr>
            <w:r>
              <w:t>21</w:t>
            </w:r>
          </w:p>
        </w:tc>
        <w:tc>
          <w:tcPr>
            <w:tcW w:w="540" w:type="dxa"/>
            <w:tcBorders>
              <w:top w:val="nil"/>
              <w:left w:val="nil"/>
              <w:bottom w:val="nil"/>
              <w:right w:val="nil"/>
            </w:tcBorders>
          </w:tcPr>
          <w:p w:rsidR="008C1BB2" w:rsidRDefault="00CD06A4">
            <w:pPr>
              <w:jc w:val="center"/>
            </w:pPr>
            <w:r>
              <w:t>22</w:t>
            </w:r>
          </w:p>
        </w:tc>
        <w:tc>
          <w:tcPr>
            <w:tcW w:w="540" w:type="dxa"/>
            <w:tcBorders>
              <w:top w:val="nil"/>
              <w:left w:val="nil"/>
              <w:bottom w:val="nil"/>
              <w:right w:val="nil"/>
            </w:tcBorders>
          </w:tcPr>
          <w:p w:rsidR="008C1BB2" w:rsidRDefault="00CD06A4">
            <w:pPr>
              <w:jc w:val="center"/>
            </w:pPr>
            <w:r>
              <w:t>23</w:t>
            </w:r>
          </w:p>
        </w:tc>
        <w:tc>
          <w:tcPr>
            <w:tcW w:w="720" w:type="dxa"/>
            <w:tcBorders>
              <w:top w:val="nil"/>
              <w:left w:val="nil"/>
              <w:bottom w:val="nil"/>
              <w:right w:val="single" w:sz="12" w:space="0" w:color="auto"/>
            </w:tcBorders>
          </w:tcPr>
          <w:p w:rsidR="008C1BB2" w:rsidRDefault="00CD06A4">
            <w:pPr>
              <w:jc w:val="center"/>
            </w:pPr>
            <w:r>
              <w:t>28</w:t>
            </w:r>
          </w:p>
        </w:tc>
        <w:tc>
          <w:tcPr>
            <w:tcW w:w="1170" w:type="dxa"/>
            <w:gridSpan w:val="2"/>
            <w:tcBorders>
              <w:left w:val="single" w:sz="12" w:space="0" w:color="auto"/>
            </w:tcBorders>
          </w:tcPr>
          <w:p w:rsidR="008C1BB2" w:rsidRDefault="008C1BB2">
            <w:pPr>
              <w:jc w:val="center"/>
            </w:pPr>
            <w:r>
              <w:t>8</w:t>
            </w:r>
          </w:p>
        </w:tc>
      </w:tr>
      <w:tr w:rsidR="008C1BB2" w:rsidTr="00F40624">
        <w:trPr>
          <w:gridAfter w:val="1"/>
          <w:wAfter w:w="16" w:type="dxa"/>
        </w:trPr>
        <w:tc>
          <w:tcPr>
            <w:tcW w:w="1458" w:type="dxa"/>
            <w:tcBorders>
              <w:top w:val="single" w:sz="6" w:space="0" w:color="auto"/>
              <w:left w:val="single" w:sz="12" w:space="0" w:color="auto"/>
              <w:bottom w:val="single" w:sz="12" w:space="0" w:color="auto"/>
              <w:right w:val="nil"/>
            </w:tcBorders>
          </w:tcPr>
          <w:p w:rsidR="008C1BB2" w:rsidRDefault="008C1BB2">
            <w:r>
              <w:t>Extreme</w:t>
            </w:r>
          </w:p>
        </w:tc>
        <w:tc>
          <w:tcPr>
            <w:tcW w:w="524" w:type="dxa"/>
            <w:tcBorders>
              <w:top w:val="nil"/>
              <w:left w:val="single" w:sz="12" w:space="0" w:color="auto"/>
              <w:bottom w:val="single" w:sz="12" w:space="0" w:color="auto"/>
              <w:right w:val="nil"/>
            </w:tcBorders>
          </w:tcPr>
          <w:p w:rsidR="008C1BB2" w:rsidRDefault="00CD06A4">
            <w:pPr>
              <w:jc w:val="center"/>
            </w:pPr>
            <w:r>
              <w:t>14</w:t>
            </w:r>
          </w:p>
        </w:tc>
        <w:tc>
          <w:tcPr>
            <w:tcW w:w="540" w:type="dxa"/>
            <w:tcBorders>
              <w:top w:val="nil"/>
              <w:left w:val="nil"/>
              <w:bottom w:val="single" w:sz="12" w:space="0" w:color="auto"/>
              <w:right w:val="nil"/>
            </w:tcBorders>
          </w:tcPr>
          <w:p w:rsidR="008C1BB2" w:rsidRDefault="00CD06A4">
            <w:pPr>
              <w:jc w:val="center"/>
            </w:pPr>
            <w:r>
              <w:t>17</w:t>
            </w:r>
          </w:p>
        </w:tc>
        <w:tc>
          <w:tcPr>
            <w:tcW w:w="540" w:type="dxa"/>
            <w:tcBorders>
              <w:top w:val="nil"/>
              <w:left w:val="nil"/>
              <w:bottom w:val="single" w:sz="12" w:space="0" w:color="auto"/>
              <w:right w:val="nil"/>
            </w:tcBorders>
          </w:tcPr>
          <w:p w:rsidR="008C1BB2" w:rsidRDefault="00CD06A4">
            <w:pPr>
              <w:jc w:val="center"/>
            </w:pPr>
            <w:r>
              <w:t>18</w:t>
            </w:r>
          </w:p>
        </w:tc>
        <w:tc>
          <w:tcPr>
            <w:tcW w:w="540" w:type="dxa"/>
            <w:tcBorders>
              <w:top w:val="nil"/>
              <w:left w:val="nil"/>
              <w:bottom w:val="single" w:sz="12" w:space="0" w:color="auto"/>
              <w:right w:val="nil"/>
            </w:tcBorders>
          </w:tcPr>
          <w:p w:rsidR="008C1BB2" w:rsidRDefault="00CD06A4">
            <w:pPr>
              <w:jc w:val="center"/>
            </w:pPr>
            <w:r>
              <w:t>19</w:t>
            </w:r>
          </w:p>
        </w:tc>
        <w:tc>
          <w:tcPr>
            <w:tcW w:w="540" w:type="dxa"/>
            <w:tcBorders>
              <w:top w:val="nil"/>
              <w:left w:val="nil"/>
              <w:bottom w:val="single" w:sz="12" w:space="0" w:color="auto"/>
              <w:right w:val="nil"/>
            </w:tcBorders>
          </w:tcPr>
          <w:p w:rsidR="008C1BB2" w:rsidRDefault="00CD06A4" w:rsidP="00CD06A4">
            <w:pPr>
              <w:jc w:val="center"/>
            </w:pPr>
            <w:r>
              <w:t>20</w:t>
            </w:r>
          </w:p>
        </w:tc>
        <w:tc>
          <w:tcPr>
            <w:tcW w:w="540" w:type="dxa"/>
            <w:tcBorders>
              <w:top w:val="nil"/>
              <w:left w:val="nil"/>
              <w:bottom w:val="single" w:sz="12" w:space="0" w:color="auto"/>
              <w:right w:val="nil"/>
            </w:tcBorders>
          </w:tcPr>
          <w:p w:rsidR="008C1BB2" w:rsidRDefault="00CD06A4">
            <w:pPr>
              <w:jc w:val="center"/>
            </w:pPr>
            <w:r>
              <w:t>21</w:t>
            </w:r>
          </w:p>
        </w:tc>
        <w:tc>
          <w:tcPr>
            <w:tcW w:w="540" w:type="dxa"/>
            <w:tcBorders>
              <w:top w:val="nil"/>
              <w:left w:val="nil"/>
              <w:bottom w:val="single" w:sz="12" w:space="0" w:color="auto"/>
              <w:right w:val="nil"/>
            </w:tcBorders>
          </w:tcPr>
          <w:p w:rsidR="008C1BB2" w:rsidRDefault="008C1BB2" w:rsidP="00CD06A4">
            <w:pPr>
              <w:jc w:val="center"/>
            </w:pPr>
            <w:r>
              <w:t>2</w:t>
            </w:r>
            <w:r w:rsidR="00CD06A4">
              <w:t>2</w:t>
            </w:r>
          </w:p>
        </w:tc>
        <w:tc>
          <w:tcPr>
            <w:tcW w:w="540" w:type="dxa"/>
            <w:tcBorders>
              <w:top w:val="nil"/>
              <w:left w:val="nil"/>
              <w:bottom w:val="single" w:sz="12" w:space="0" w:color="auto"/>
              <w:right w:val="nil"/>
            </w:tcBorders>
          </w:tcPr>
          <w:p w:rsidR="008C1BB2" w:rsidRDefault="00CD06A4">
            <w:pPr>
              <w:jc w:val="center"/>
            </w:pPr>
            <w:r>
              <w:t>23</w:t>
            </w:r>
          </w:p>
        </w:tc>
        <w:tc>
          <w:tcPr>
            <w:tcW w:w="540" w:type="dxa"/>
            <w:tcBorders>
              <w:top w:val="nil"/>
              <w:left w:val="nil"/>
              <w:bottom w:val="single" w:sz="12" w:space="0" w:color="auto"/>
              <w:right w:val="nil"/>
            </w:tcBorders>
          </w:tcPr>
          <w:p w:rsidR="008C1BB2" w:rsidRDefault="00CD06A4">
            <w:pPr>
              <w:jc w:val="center"/>
            </w:pPr>
            <w:r>
              <w:t>24</w:t>
            </w:r>
          </w:p>
        </w:tc>
        <w:tc>
          <w:tcPr>
            <w:tcW w:w="540" w:type="dxa"/>
            <w:tcBorders>
              <w:top w:val="nil"/>
              <w:left w:val="nil"/>
              <w:bottom w:val="single" w:sz="12" w:space="0" w:color="auto"/>
              <w:right w:val="nil"/>
            </w:tcBorders>
          </w:tcPr>
          <w:p w:rsidR="008C1BB2" w:rsidRDefault="00CD06A4">
            <w:pPr>
              <w:jc w:val="center"/>
            </w:pPr>
            <w:r>
              <w:t>25</w:t>
            </w:r>
          </w:p>
        </w:tc>
        <w:tc>
          <w:tcPr>
            <w:tcW w:w="540" w:type="dxa"/>
            <w:tcBorders>
              <w:top w:val="nil"/>
              <w:left w:val="nil"/>
              <w:bottom w:val="single" w:sz="12" w:space="0" w:color="auto"/>
              <w:right w:val="nil"/>
            </w:tcBorders>
          </w:tcPr>
          <w:p w:rsidR="008C1BB2" w:rsidRDefault="00CD06A4">
            <w:pPr>
              <w:jc w:val="center"/>
            </w:pPr>
            <w:r>
              <w:t>26</w:t>
            </w:r>
          </w:p>
        </w:tc>
        <w:tc>
          <w:tcPr>
            <w:tcW w:w="540" w:type="dxa"/>
            <w:tcBorders>
              <w:top w:val="nil"/>
              <w:left w:val="nil"/>
              <w:bottom w:val="single" w:sz="12" w:space="0" w:color="auto"/>
              <w:right w:val="nil"/>
            </w:tcBorders>
          </w:tcPr>
          <w:p w:rsidR="008C1BB2" w:rsidRDefault="00CD06A4">
            <w:pPr>
              <w:jc w:val="center"/>
            </w:pPr>
            <w:r>
              <w:t>27</w:t>
            </w:r>
          </w:p>
        </w:tc>
        <w:tc>
          <w:tcPr>
            <w:tcW w:w="540" w:type="dxa"/>
            <w:tcBorders>
              <w:top w:val="nil"/>
              <w:left w:val="nil"/>
              <w:bottom w:val="single" w:sz="12" w:space="0" w:color="auto"/>
              <w:right w:val="nil"/>
            </w:tcBorders>
          </w:tcPr>
          <w:p w:rsidR="008C1BB2" w:rsidRDefault="00CD06A4">
            <w:pPr>
              <w:jc w:val="center"/>
            </w:pPr>
            <w:r>
              <w:t>28</w:t>
            </w:r>
          </w:p>
        </w:tc>
        <w:tc>
          <w:tcPr>
            <w:tcW w:w="720" w:type="dxa"/>
            <w:tcBorders>
              <w:top w:val="nil"/>
              <w:left w:val="nil"/>
              <w:bottom w:val="single" w:sz="12" w:space="0" w:color="auto"/>
              <w:right w:val="single" w:sz="12" w:space="0" w:color="auto"/>
            </w:tcBorders>
          </w:tcPr>
          <w:p w:rsidR="008C1BB2" w:rsidRDefault="00CD06A4">
            <w:pPr>
              <w:jc w:val="center"/>
            </w:pPr>
            <w:r>
              <w:t>33</w:t>
            </w:r>
          </w:p>
        </w:tc>
        <w:tc>
          <w:tcPr>
            <w:tcW w:w="1170" w:type="dxa"/>
            <w:gridSpan w:val="2"/>
            <w:tcBorders>
              <w:left w:val="single" w:sz="12" w:space="0" w:color="auto"/>
            </w:tcBorders>
          </w:tcPr>
          <w:p w:rsidR="008C1BB2" w:rsidRDefault="008C1BB2">
            <w:pPr>
              <w:jc w:val="center"/>
            </w:pPr>
            <w:r>
              <w:t>10</w:t>
            </w:r>
          </w:p>
        </w:tc>
      </w:tr>
    </w:tbl>
    <w:p w:rsidR="004A3E1A" w:rsidRDefault="004A3E1A"/>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709"/>
        <w:gridCol w:w="709"/>
        <w:gridCol w:w="709"/>
        <w:gridCol w:w="709"/>
        <w:gridCol w:w="709"/>
        <w:gridCol w:w="709"/>
        <w:gridCol w:w="708"/>
        <w:gridCol w:w="709"/>
        <w:gridCol w:w="709"/>
      </w:tblGrid>
      <w:tr w:rsidR="004A3E1A" w:rsidRPr="009A0701" w:rsidTr="002C7357">
        <w:trPr>
          <w:cantSplit/>
        </w:trPr>
        <w:tc>
          <w:tcPr>
            <w:tcW w:w="9638" w:type="dxa"/>
            <w:gridSpan w:val="10"/>
          </w:tcPr>
          <w:p w:rsidR="004A3E1A" w:rsidRPr="009A0701" w:rsidRDefault="004A3E1A" w:rsidP="009A0701">
            <w:pPr>
              <w:rPr>
                <w:b/>
              </w:rPr>
            </w:pPr>
            <w:r w:rsidRPr="009A0701">
              <w:rPr>
                <w:b/>
              </w:rPr>
              <w:t>TABLE 5 – TN Mods caused by Increasing Accuracy over Time</w:t>
            </w:r>
          </w:p>
        </w:tc>
      </w:tr>
      <w:tr w:rsidR="004A3E1A" w:rsidTr="002C7357">
        <w:tc>
          <w:tcPr>
            <w:tcW w:w="3258" w:type="dxa"/>
          </w:tcPr>
          <w:p w:rsidR="004A3E1A" w:rsidRDefault="004A3E1A">
            <w:pPr>
              <w:rPr>
                <w:b/>
              </w:rPr>
            </w:pPr>
            <w:r>
              <w:t>(add 5 if NO Directors see Table 6)</w:t>
            </w:r>
          </w:p>
          <w:p w:rsidR="004A3E1A" w:rsidRDefault="004A3E1A">
            <w:pPr>
              <w:rPr>
                <w:b/>
              </w:rPr>
            </w:pPr>
            <w:r>
              <w:rPr>
                <w:b/>
              </w:rPr>
              <w:t xml:space="preserve">No Radar </w:t>
            </w:r>
            <w:r>
              <w:t>(see Table 11 for Radars)</w:t>
            </w:r>
          </w:p>
        </w:tc>
        <w:tc>
          <w:tcPr>
            <w:tcW w:w="709" w:type="dxa"/>
          </w:tcPr>
          <w:p w:rsidR="004A3E1A" w:rsidRPr="00C15659" w:rsidRDefault="004A3E1A">
            <w:pPr>
              <w:jc w:val="center"/>
              <w:rPr>
                <w:sz w:val="20"/>
                <w:szCs w:val="20"/>
              </w:rPr>
            </w:pPr>
            <w:r w:rsidRPr="00C15659">
              <w:rPr>
                <w:sz w:val="20"/>
                <w:szCs w:val="20"/>
              </w:rPr>
              <w:t>1</w:t>
            </w:r>
            <w:r w:rsidRPr="00C15659">
              <w:rPr>
                <w:sz w:val="20"/>
                <w:szCs w:val="20"/>
                <w:vertAlign w:val="superscript"/>
              </w:rPr>
              <w:t>st</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2</w:t>
            </w:r>
            <w:r w:rsidRPr="00C15659">
              <w:rPr>
                <w:sz w:val="20"/>
                <w:szCs w:val="20"/>
                <w:vertAlign w:val="superscript"/>
              </w:rPr>
              <w:t>nd</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3</w:t>
            </w:r>
            <w:r w:rsidRPr="00C15659">
              <w:rPr>
                <w:sz w:val="20"/>
                <w:szCs w:val="20"/>
                <w:vertAlign w:val="superscript"/>
              </w:rPr>
              <w:t>rd</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4</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5</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6</w:t>
            </w:r>
            <w:r w:rsidRPr="00C15659">
              <w:rPr>
                <w:sz w:val="20"/>
                <w:szCs w:val="20"/>
                <w:vertAlign w:val="superscript"/>
              </w:rPr>
              <w:t>th</w:t>
            </w:r>
            <w:r w:rsidRPr="00C15659">
              <w:rPr>
                <w:sz w:val="20"/>
                <w:szCs w:val="20"/>
              </w:rPr>
              <w:t xml:space="preserve"> Move</w:t>
            </w:r>
          </w:p>
        </w:tc>
        <w:tc>
          <w:tcPr>
            <w:tcW w:w="708" w:type="dxa"/>
          </w:tcPr>
          <w:p w:rsidR="004A3E1A" w:rsidRPr="00C15659" w:rsidRDefault="004A3E1A">
            <w:pPr>
              <w:jc w:val="center"/>
              <w:rPr>
                <w:sz w:val="20"/>
                <w:szCs w:val="20"/>
              </w:rPr>
            </w:pPr>
            <w:r w:rsidRPr="00C15659">
              <w:rPr>
                <w:sz w:val="20"/>
                <w:szCs w:val="20"/>
              </w:rPr>
              <w:t>7</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8</w:t>
            </w:r>
            <w:r w:rsidRPr="00C15659">
              <w:rPr>
                <w:sz w:val="20"/>
                <w:szCs w:val="20"/>
                <w:vertAlign w:val="superscript"/>
              </w:rPr>
              <w:t>th</w:t>
            </w:r>
            <w:r w:rsidRPr="00C15659">
              <w:rPr>
                <w:sz w:val="20"/>
                <w:szCs w:val="20"/>
              </w:rPr>
              <w:t xml:space="preserve"> Move</w:t>
            </w:r>
          </w:p>
        </w:tc>
        <w:tc>
          <w:tcPr>
            <w:tcW w:w="709" w:type="dxa"/>
          </w:tcPr>
          <w:p w:rsidR="004A3E1A" w:rsidRPr="00C15659" w:rsidRDefault="004A3E1A">
            <w:pPr>
              <w:jc w:val="center"/>
              <w:rPr>
                <w:sz w:val="20"/>
                <w:szCs w:val="20"/>
              </w:rPr>
            </w:pPr>
            <w:r w:rsidRPr="00C15659">
              <w:rPr>
                <w:sz w:val="20"/>
                <w:szCs w:val="20"/>
              </w:rPr>
              <w:t>9</w:t>
            </w:r>
            <w:r w:rsidRPr="00C15659">
              <w:rPr>
                <w:sz w:val="20"/>
                <w:szCs w:val="20"/>
                <w:vertAlign w:val="superscript"/>
              </w:rPr>
              <w:t>th</w:t>
            </w:r>
            <w:r w:rsidRPr="00C15659">
              <w:rPr>
                <w:sz w:val="20"/>
                <w:szCs w:val="20"/>
              </w:rPr>
              <w:t xml:space="preserve"> Move</w:t>
            </w:r>
          </w:p>
        </w:tc>
      </w:tr>
      <w:tr w:rsidR="004A3E1A" w:rsidTr="002C7357">
        <w:tc>
          <w:tcPr>
            <w:tcW w:w="3258" w:type="dxa"/>
          </w:tcPr>
          <w:p w:rsidR="004A3E1A" w:rsidRDefault="004A3E1A">
            <w:r>
              <w:t>Firing at a New Formation</w:t>
            </w:r>
          </w:p>
        </w:tc>
        <w:tc>
          <w:tcPr>
            <w:tcW w:w="709" w:type="dxa"/>
          </w:tcPr>
          <w:p w:rsidR="004A3E1A" w:rsidRDefault="004A3E1A">
            <w:pPr>
              <w:jc w:val="center"/>
            </w:pPr>
            <w:r>
              <w:t>+5</w:t>
            </w:r>
          </w:p>
        </w:tc>
        <w:tc>
          <w:tcPr>
            <w:tcW w:w="709" w:type="dxa"/>
          </w:tcPr>
          <w:p w:rsidR="004A3E1A" w:rsidRDefault="004A3E1A">
            <w:pPr>
              <w:jc w:val="center"/>
            </w:pPr>
            <w:r>
              <w:t>+3</w:t>
            </w:r>
          </w:p>
        </w:tc>
        <w:tc>
          <w:tcPr>
            <w:tcW w:w="709" w:type="dxa"/>
          </w:tcPr>
          <w:p w:rsidR="004A3E1A" w:rsidRDefault="004A3E1A">
            <w:pPr>
              <w:jc w:val="center"/>
            </w:pPr>
            <w:r>
              <w:t>+1</w:t>
            </w:r>
          </w:p>
        </w:tc>
        <w:tc>
          <w:tcPr>
            <w:tcW w:w="709" w:type="dxa"/>
          </w:tcPr>
          <w:p w:rsidR="004A3E1A" w:rsidRDefault="004A3E1A">
            <w:pPr>
              <w:jc w:val="center"/>
            </w:pPr>
            <w:r>
              <w:t>0</w:t>
            </w:r>
          </w:p>
        </w:tc>
        <w:tc>
          <w:tcPr>
            <w:tcW w:w="709" w:type="dxa"/>
          </w:tcPr>
          <w:p w:rsidR="004A3E1A" w:rsidRDefault="004A3E1A">
            <w:pPr>
              <w:jc w:val="center"/>
            </w:pPr>
            <w:r>
              <w:t>-1</w:t>
            </w:r>
          </w:p>
        </w:tc>
        <w:tc>
          <w:tcPr>
            <w:tcW w:w="709" w:type="dxa"/>
          </w:tcPr>
          <w:p w:rsidR="004A3E1A" w:rsidRDefault="004A3E1A">
            <w:pPr>
              <w:jc w:val="center"/>
            </w:pPr>
            <w:r>
              <w:t>-2</w:t>
            </w:r>
          </w:p>
        </w:tc>
        <w:tc>
          <w:tcPr>
            <w:tcW w:w="708" w:type="dxa"/>
          </w:tcPr>
          <w:p w:rsidR="004A3E1A" w:rsidRDefault="004A3E1A">
            <w:pPr>
              <w:jc w:val="center"/>
            </w:pPr>
            <w:r>
              <w:t>-3</w:t>
            </w:r>
          </w:p>
        </w:tc>
        <w:tc>
          <w:tcPr>
            <w:tcW w:w="709" w:type="dxa"/>
          </w:tcPr>
          <w:p w:rsidR="004A3E1A" w:rsidRDefault="004A3E1A">
            <w:pPr>
              <w:jc w:val="center"/>
            </w:pPr>
            <w:r>
              <w:t>-4</w:t>
            </w:r>
          </w:p>
        </w:tc>
        <w:tc>
          <w:tcPr>
            <w:tcW w:w="709" w:type="dxa"/>
          </w:tcPr>
          <w:p w:rsidR="004A3E1A" w:rsidRDefault="004A3E1A">
            <w:pPr>
              <w:jc w:val="center"/>
            </w:pPr>
            <w:r>
              <w:t>-5</w:t>
            </w:r>
          </w:p>
        </w:tc>
      </w:tr>
    </w:tbl>
    <w:p w:rsidR="004A3E1A" w:rsidRDefault="004A3E1A"/>
    <w:p w:rsidR="001A71B8" w:rsidRDefault="001A71B8">
      <w:r>
        <w:t xml:space="preserve">Note if changing fire to an adjacent target to previous target shift the fire </w:t>
      </w:r>
      <w:r w:rsidR="007728AE">
        <w:t>one column to the left until a S</w:t>
      </w:r>
      <w:r>
        <w:t xml:space="preserve">traddle occurs.  </w:t>
      </w:r>
      <w:r w:rsidR="007728AE">
        <w:t>Regardless of this adjustment, the total TN will eventually reach -5</w:t>
      </w:r>
      <w:r>
        <w:t xml:space="preserve"> even if no Straddle occurs</w:t>
      </w:r>
      <w:r w:rsidR="007728AE">
        <w:t>.  If fire is changed to a non</w:t>
      </w:r>
      <w:r>
        <w:t xml:space="preserve"> adjacent</w:t>
      </w:r>
      <w:r w:rsidR="007728AE">
        <w:t xml:space="preserve"> target the firer may either classify this as a new formation or move two columns </w:t>
      </w:r>
      <w:proofErr w:type="gramStart"/>
      <w:r w:rsidR="007728AE">
        <w:t>ot</w:t>
      </w:r>
      <w:proofErr w:type="gramEnd"/>
      <w:r w:rsidR="007728AE">
        <w:t xml:space="preserve"> the left, depending on which would be more advantageous to them.  If no fire occurs from this firer for a number of moves and then resumes against the same target then move one column left for each move on which they didn’t fire.</w:t>
      </w:r>
    </w:p>
    <w:p w:rsidR="007728AE" w:rsidRDefault="007728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6993"/>
        <w:gridCol w:w="2160"/>
      </w:tblGrid>
      <w:tr w:rsidR="004A3E1A" w:rsidRPr="009A0701" w:rsidTr="008E1006">
        <w:trPr>
          <w:cantSplit/>
        </w:trPr>
        <w:tc>
          <w:tcPr>
            <w:tcW w:w="9828" w:type="dxa"/>
            <w:gridSpan w:val="3"/>
          </w:tcPr>
          <w:p w:rsidR="004A3E1A" w:rsidRPr="009A0701" w:rsidRDefault="004A3E1A" w:rsidP="009A0701">
            <w:pPr>
              <w:rPr>
                <w:b/>
              </w:rPr>
            </w:pPr>
            <w:r w:rsidRPr="009A0701">
              <w:rPr>
                <w:b/>
              </w:rPr>
              <w:t>TABLE 6 - Adjustments for Size and other points</w:t>
            </w:r>
          </w:p>
        </w:tc>
      </w:tr>
      <w:tr w:rsidR="004A3E1A" w:rsidTr="008E1006">
        <w:tc>
          <w:tcPr>
            <w:tcW w:w="675" w:type="dxa"/>
          </w:tcPr>
          <w:p w:rsidR="004A3E1A" w:rsidRDefault="004A3E1A">
            <w:r>
              <w:t>Size</w:t>
            </w:r>
          </w:p>
        </w:tc>
        <w:tc>
          <w:tcPr>
            <w:tcW w:w="6993" w:type="dxa"/>
          </w:tcPr>
          <w:p w:rsidR="004A3E1A" w:rsidRDefault="004A3E1A">
            <w:r>
              <w:t>Type</w:t>
            </w:r>
          </w:p>
        </w:tc>
        <w:tc>
          <w:tcPr>
            <w:tcW w:w="2160" w:type="dxa"/>
          </w:tcPr>
          <w:p w:rsidR="004A3E1A" w:rsidRDefault="004A3E1A">
            <w:r>
              <w:t>Adjustment</w:t>
            </w:r>
          </w:p>
        </w:tc>
      </w:tr>
      <w:tr w:rsidR="00C7596D" w:rsidTr="008E1006">
        <w:tc>
          <w:tcPr>
            <w:tcW w:w="675" w:type="dxa"/>
          </w:tcPr>
          <w:p w:rsidR="00C7596D" w:rsidRDefault="002C7357">
            <w:r>
              <w:t>G</w:t>
            </w:r>
            <w:r w:rsidR="00C7596D">
              <w:t>Z</w:t>
            </w:r>
          </w:p>
        </w:tc>
        <w:tc>
          <w:tcPr>
            <w:tcW w:w="6993" w:type="dxa"/>
          </w:tcPr>
          <w:p w:rsidR="00C7596D" w:rsidRDefault="00C7596D">
            <w:r>
              <w:t>HMS Habbakuk, BW over 1200 feet long</w:t>
            </w:r>
          </w:p>
        </w:tc>
        <w:tc>
          <w:tcPr>
            <w:tcW w:w="2160" w:type="dxa"/>
          </w:tcPr>
          <w:p w:rsidR="00C7596D" w:rsidRDefault="00C7596D">
            <w:r>
              <w:t>Subtract 9 from TN</w:t>
            </w:r>
          </w:p>
        </w:tc>
      </w:tr>
      <w:tr w:rsidR="00C7596D" w:rsidTr="008E1006">
        <w:tc>
          <w:tcPr>
            <w:tcW w:w="675" w:type="dxa"/>
          </w:tcPr>
          <w:p w:rsidR="00C7596D" w:rsidRDefault="00C7596D">
            <w:r>
              <w:t>CZ</w:t>
            </w:r>
          </w:p>
        </w:tc>
        <w:tc>
          <w:tcPr>
            <w:tcW w:w="6993" w:type="dxa"/>
          </w:tcPr>
          <w:p w:rsidR="00C7596D" w:rsidRDefault="00C7596D">
            <w:r>
              <w:t>VC, VG, BW over 1000 feet long</w:t>
            </w:r>
          </w:p>
        </w:tc>
        <w:tc>
          <w:tcPr>
            <w:tcW w:w="2160" w:type="dxa"/>
          </w:tcPr>
          <w:p w:rsidR="00C7596D" w:rsidRDefault="00C7596D">
            <w:r>
              <w:t>Subtract 4 from TN</w:t>
            </w:r>
          </w:p>
        </w:tc>
      </w:tr>
      <w:tr w:rsidR="004A3E1A" w:rsidTr="008E1006">
        <w:tc>
          <w:tcPr>
            <w:tcW w:w="675" w:type="dxa"/>
          </w:tcPr>
          <w:p w:rsidR="004A3E1A" w:rsidRDefault="004A3E1A">
            <w:r>
              <w:t>XZ</w:t>
            </w:r>
          </w:p>
        </w:tc>
        <w:tc>
          <w:tcPr>
            <w:tcW w:w="6993" w:type="dxa"/>
          </w:tcPr>
          <w:p w:rsidR="004A3E1A" w:rsidRDefault="002C7357" w:rsidP="002C7357">
            <w:r>
              <w:t>Battlewagon</w:t>
            </w:r>
            <w:r w:rsidR="004A3E1A">
              <w:t>s (BB</w:t>
            </w:r>
            <w:r>
              <w:t>/BC</w:t>
            </w:r>
            <w:r w:rsidR="004A3E1A">
              <w:t>),</w:t>
            </w:r>
            <w:r>
              <w:t xml:space="preserve"> Fleet Carriers (</w:t>
            </w:r>
            <w:r w:rsidR="004A3E1A">
              <w:t>V</w:t>
            </w:r>
            <w:r>
              <w:t>F/VA</w:t>
            </w:r>
            <w:r w:rsidR="004A3E1A">
              <w:t>), Liners (L</w:t>
            </w:r>
            <w:r>
              <w:t>L/LS</w:t>
            </w:r>
            <w:r w:rsidR="004A3E1A">
              <w:t>)</w:t>
            </w:r>
          </w:p>
        </w:tc>
        <w:tc>
          <w:tcPr>
            <w:tcW w:w="2160" w:type="dxa"/>
          </w:tcPr>
          <w:p w:rsidR="004A3E1A" w:rsidRDefault="004A3E1A">
            <w:r>
              <w:t>No Adjustment</w:t>
            </w:r>
          </w:p>
        </w:tc>
      </w:tr>
      <w:tr w:rsidR="004A3E1A" w:rsidTr="008E1006">
        <w:tc>
          <w:tcPr>
            <w:tcW w:w="675" w:type="dxa"/>
          </w:tcPr>
          <w:p w:rsidR="004A3E1A" w:rsidRDefault="004A3E1A">
            <w:r>
              <w:t>HZ</w:t>
            </w:r>
          </w:p>
        </w:tc>
        <w:tc>
          <w:tcPr>
            <w:tcW w:w="6993" w:type="dxa"/>
          </w:tcPr>
          <w:p w:rsidR="004A3E1A" w:rsidRDefault="004A3E1A">
            <w:r>
              <w:t>Heavy Cruisers (CA), Light Carriers (CVL), Merchantmen (MM), PB</w:t>
            </w:r>
          </w:p>
        </w:tc>
        <w:tc>
          <w:tcPr>
            <w:tcW w:w="2160" w:type="dxa"/>
          </w:tcPr>
          <w:p w:rsidR="004A3E1A" w:rsidRDefault="004A3E1A">
            <w:r>
              <w:t>Add 2 to TN</w:t>
            </w:r>
          </w:p>
        </w:tc>
      </w:tr>
      <w:tr w:rsidR="004A3E1A" w:rsidTr="008E1006">
        <w:tc>
          <w:tcPr>
            <w:tcW w:w="675" w:type="dxa"/>
          </w:tcPr>
          <w:p w:rsidR="004A3E1A" w:rsidRDefault="004A3E1A">
            <w:r>
              <w:t>HZ</w:t>
            </w:r>
          </w:p>
        </w:tc>
        <w:tc>
          <w:tcPr>
            <w:tcW w:w="6993" w:type="dxa"/>
          </w:tcPr>
          <w:p w:rsidR="004A3E1A" w:rsidRDefault="004A3E1A">
            <w:r>
              <w:t>Light Cruisers (CL), Escort Carriers (CVE), Oilers (OI)</w:t>
            </w:r>
            <w:r w:rsidR="002C7357">
              <w:t>, Auxilary(AUX)</w:t>
            </w:r>
          </w:p>
        </w:tc>
        <w:tc>
          <w:tcPr>
            <w:tcW w:w="2160" w:type="dxa"/>
          </w:tcPr>
          <w:p w:rsidR="004A3E1A" w:rsidRDefault="004A3E1A">
            <w:r>
              <w:t>Add 2 to TN</w:t>
            </w:r>
          </w:p>
        </w:tc>
      </w:tr>
      <w:tr w:rsidR="004A3E1A" w:rsidTr="008E1006">
        <w:tc>
          <w:tcPr>
            <w:tcW w:w="675" w:type="dxa"/>
          </w:tcPr>
          <w:p w:rsidR="004A3E1A" w:rsidRDefault="004A3E1A">
            <w:r>
              <w:t>MZ</w:t>
            </w:r>
          </w:p>
        </w:tc>
        <w:tc>
          <w:tcPr>
            <w:tcW w:w="6993" w:type="dxa"/>
          </w:tcPr>
          <w:p w:rsidR="004A3E1A" w:rsidRDefault="004A3E1A">
            <w:r>
              <w:t>Fleet Destroyers (DF or DD)</w:t>
            </w:r>
          </w:p>
        </w:tc>
        <w:tc>
          <w:tcPr>
            <w:tcW w:w="2160" w:type="dxa"/>
          </w:tcPr>
          <w:p w:rsidR="004A3E1A" w:rsidRDefault="004A3E1A">
            <w:r>
              <w:t>Add 4 to TN</w:t>
            </w:r>
          </w:p>
        </w:tc>
      </w:tr>
      <w:tr w:rsidR="004A3E1A" w:rsidTr="008E1006">
        <w:tc>
          <w:tcPr>
            <w:tcW w:w="675" w:type="dxa"/>
          </w:tcPr>
          <w:p w:rsidR="004A3E1A" w:rsidRDefault="004A3E1A">
            <w:r>
              <w:t>MZ</w:t>
            </w:r>
          </w:p>
        </w:tc>
        <w:tc>
          <w:tcPr>
            <w:tcW w:w="6993" w:type="dxa"/>
          </w:tcPr>
          <w:p w:rsidR="004A3E1A" w:rsidRDefault="004A3E1A">
            <w:r>
              <w:t>Escorts (DE) and Submarines on the surface</w:t>
            </w:r>
          </w:p>
        </w:tc>
        <w:tc>
          <w:tcPr>
            <w:tcW w:w="2160" w:type="dxa"/>
          </w:tcPr>
          <w:p w:rsidR="004A3E1A" w:rsidRDefault="004A3E1A">
            <w:r>
              <w:t>Add 6 to TN</w:t>
            </w:r>
          </w:p>
        </w:tc>
      </w:tr>
      <w:tr w:rsidR="004A3E1A" w:rsidTr="008E1006">
        <w:tc>
          <w:tcPr>
            <w:tcW w:w="675" w:type="dxa"/>
          </w:tcPr>
          <w:p w:rsidR="004A3E1A" w:rsidRDefault="004A3E1A">
            <w:r>
              <w:t>LZ</w:t>
            </w:r>
          </w:p>
        </w:tc>
        <w:tc>
          <w:tcPr>
            <w:tcW w:w="6993" w:type="dxa"/>
          </w:tcPr>
          <w:p w:rsidR="004A3E1A" w:rsidRDefault="004A3E1A">
            <w:r>
              <w:t>4 Engined Aircraft, or large 2/3 Engined Aircraft, eg Wellington</w:t>
            </w:r>
          </w:p>
        </w:tc>
        <w:tc>
          <w:tcPr>
            <w:tcW w:w="2160" w:type="dxa"/>
          </w:tcPr>
          <w:p w:rsidR="004A3E1A" w:rsidRDefault="004A3E1A">
            <w:r>
              <w:t>Add 11 to TN</w:t>
            </w:r>
          </w:p>
        </w:tc>
      </w:tr>
      <w:tr w:rsidR="004A3E1A" w:rsidTr="008E1006">
        <w:tc>
          <w:tcPr>
            <w:tcW w:w="675" w:type="dxa"/>
          </w:tcPr>
          <w:p w:rsidR="004A3E1A" w:rsidRDefault="004A3E1A">
            <w:r>
              <w:t>LZ</w:t>
            </w:r>
          </w:p>
        </w:tc>
        <w:tc>
          <w:tcPr>
            <w:tcW w:w="6993" w:type="dxa"/>
          </w:tcPr>
          <w:p w:rsidR="004A3E1A" w:rsidRDefault="004A3E1A">
            <w:r>
              <w:t>Other 2 or 3 Engined Aircraft and Submarines awash.</w:t>
            </w:r>
          </w:p>
        </w:tc>
        <w:tc>
          <w:tcPr>
            <w:tcW w:w="2160" w:type="dxa"/>
          </w:tcPr>
          <w:p w:rsidR="004A3E1A" w:rsidRDefault="004A3E1A">
            <w:r>
              <w:t>Add 14 to TN</w:t>
            </w:r>
          </w:p>
        </w:tc>
      </w:tr>
      <w:tr w:rsidR="004A3E1A" w:rsidTr="008E1006">
        <w:tc>
          <w:tcPr>
            <w:tcW w:w="675" w:type="dxa"/>
          </w:tcPr>
          <w:p w:rsidR="004A3E1A" w:rsidRDefault="004A3E1A">
            <w:r>
              <w:t>LZ</w:t>
            </w:r>
          </w:p>
        </w:tc>
        <w:tc>
          <w:tcPr>
            <w:tcW w:w="6993" w:type="dxa"/>
          </w:tcPr>
          <w:p w:rsidR="004A3E1A" w:rsidRDefault="004A3E1A">
            <w:r>
              <w:t xml:space="preserve">Single Engined Aircraft </w:t>
            </w:r>
          </w:p>
        </w:tc>
        <w:tc>
          <w:tcPr>
            <w:tcW w:w="2160" w:type="dxa"/>
          </w:tcPr>
          <w:p w:rsidR="004A3E1A" w:rsidRDefault="004A3E1A">
            <w:r>
              <w:t>Add 18 to TN</w:t>
            </w:r>
          </w:p>
        </w:tc>
      </w:tr>
      <w:tr w:rsidR="004A3E1A" w:rsidTr="008E1006">
        <w:tc>
          <w:tcPr>
            <w:tcW w:w="675" w:type="dxa"/>
          </w:tcPr>
          <w:p w:rsidR="004A3E1A" w:rsidRDefault="004A3E1A">
            <w:r>
              <w:t>LZ</w:t>
            </w:r>
          </w:p>
        </w:tc>
        <w:tc>
          <w:tcPr>
            <w:tcW w:w="6993" w:type="dxa"/>
          </w:tcPr>
          <w:p w:rsidR="004A3E1A" w:rsidRDefault="004A3E1A">
            <w:r>
              <w:t>Swordfish (notoriously hard to hit)</w:t>
            </w:r>
            <w:r w:rsidR="00BD16E1">
              <w:t xml:space="preserve"> instead of +18</w:t>
            </w:r>
          </w:p>
        </w:tc>
        <w:tc>
          <w:tcPr>
            <w:tcW w:w="2160" w:type="dxa"/>
          </w:tcPr>
          <w:p w:rsidR="004A3E1A" w:rsidRDefault="004A3E1A">
            <w:r>
              <w:t>Add 20 to TN</w:t>
            </w:r>
          </w:p>
        </w:tc>
      </w:tr>
      <w:tr w:rsidR="004A3E1A" w:rsidTr="008E1006">
        <w:tc>
          <w:tcPr>
            <w:tcW w:w="675" w:type="dxa"/>
          </w:tcPr>
          <w:p w:rsidR="004A3E1A" w:rsidRDefault="004A3E1A"/>
        </w:tc>
        <w:tc>
          <w:tcPr>
            <w:tcW w:w="6993" w:type="dxa"/>
          </w:tcPr>
          <w:p w:rsidR="004A3E1A" w:rsidRDefault="004A3E1A">
            <w:r>
              <w:t>Crossing the “T” for shell or bomb hits (not skip bombing)</w:t>
            </w:r>
          </w:p>
        </w:tc>
        <w:tc>
          <w:tcPr>
            <w:tcW w:w="2160" w:type="dxa"/>
          </w:tcPr>
          <w:p w:rsidR="004A3E1A" w:rsidRDefault="004A3E1A">
            <w:r>
              <w:t>Subtract 5 from TN</w:t>
            </w:r>
          </w:p>
        </w:tc>
      </w:tr>
      <w:tr w:rsidR="004A3E1A" w:rsidTr="008E1006">
        <w:tc>
          <w:tcPr>
            <w:tcW w:w="675" w:type="dxa"/>
          </w:tcPr>
          <w:p w:rsidR="004A3E1A" w:rsidRDefault="004A3E1A"/>
        </w:tc>
        <w:tc>
          <w:tcPr>
            <w:tcW w:w="6993" w:type="dxa"/>
          </w:tcPr>
          <w:p w:rsidR="004A3E1A" w:rsidRDefault="006B3642">
            <w:r>
              <w:t>GS or C</w:t>
            </w:r>
            <w:r w:rsidR="004A3E1A">
              <w:t>S type guns firing at MZ size</w:t>
            </w:r>
            <w:r>
              <w:t>d ships</w:t>
            </w:r>
          </w:p>
        </w:tc>
        <w:tc>
          <w:tcPr>
            <w:tcW w:w="2160" w:type="dxa"/>
          </w:tcPr>
          <w:p w:rsidR="004A3E1A" w:rsidRDefault="004A3E1A">
            <w:r>
              <w:t>Add 4 to TN</w:t>
            </w:r>
          </w:p>
        </w:tc>
      </w:tr>
      <w:tr w:rsidR="006B3642" w:rsidTr="008E1006">
        <w:tc>
          <w:tcPr>
            <w:tcW w:w="675" w:type="dxa"/>
          </w:tcPr>
          <w:p w:rsidR="006B3642" w:rsidRDefault="006B3642"/>
        </w:tc>
        <w:tc>
          <w:tcPr>
            <w:tcW w:w="6993" w:type="dxa"/>
          </w:tcPr>
          <w:p w:rsidR="006B3642" w:rsidRDefault="006B3642">
            <w:r>
              <w:t>M type guns firing at HZ sized ships</w:t>
            </w:r>
          </w:p>
        </w:tc>
        <w:tc>
          <w:tcPr>
            <w:tcW w:w="2160" w:type="dxa"/>
          </w:tcPr>
          <w:p w:rsidR="006B3642" w:rsidRDefault="006B3642">
            <w:r>
              <w:t>Add 4 to TN</w:t>
            </w:r>
          </w:p>
        </w:tc>
      </w:tr>
      <w:tr w:rsidR="004A3E1A" w:rsidTr="008E1006">
        <w:tc>
          <w:tcPr>
            <w:tcW w:w="675" w:type="dxa"/>
          </w:tcPr>
          <w:p w:rsidR="004A3E1A" w:rsidRDefault="004A3E1A"/>
        </w:tc>
        <w:tc>
          <w:tcPr>
            <w:tcW w:w="6993" w:type="dxa"/>
          </w:tcPr>
          <w:p w:rsidR="004A3E1A" w:rsidRDefault="004A3E1A" w:rsidP="006B3642">
            <w:r>
              <w:t>M type guns firing at MZ size</w:t>
            </w:r>
            <w:r w:rsidR="006B3642">
              <w:t>d ships</w:t>
            </w:r>
          </w:p>
        </w:tc>
        <w:tc>
          <w:tcPr>
            <w:tcW w:w="2160" w:type="dxa"/>
          </w:tcPr>
          <w:p w:rsidR="004A3E1A" w:rsidRDefault="004A3E1A">
            <w:r>
              <w:t>Add 8 to TN</w:t>
            </w:r>
          </w:p>
        </w:tc>
      </w:tr>
      <w:tr w:rsidR="004A3E1A" w:rsidTr="008E1006">
        <w:tc>
          <w:tcPr>
            <w:tcW w:w="675" w:type="dxa"/>
          </w:tcPr>
          <w:p w:rsidR="004A3E1A" w:rsidRDefault="004A3E1A"/>
        </w:tc>
        <w:tc>
          <w:tcPr>
            <w:tcW w:w="6993" w:type="dxa"/>
          </w:tcPr>
          <w:p w:rsidR="004A3E1A" w:rsidRDefault="004A3E1A">
            <w:r>
              <w:t>All guns firing at ship making smoke</w:t>
            </w:r>
          </w:p>
        </w:tc>
        <w:tc>
          <w:tcPr>
            <w:tcW w:w="2160" w:type="dxa"/>
          </w:tcPr>
          <w:p w:rsidR="004A3E1A" w:rsidRDefault="004A3E1A">
            <w:r>
              <w:t>Add 2 to TN</w:t>
            </w:r>
          </w:p>
        </w:tc>
      </w:tr>
      <w:tr w:rsidR="004A3E1A" w:rsidTr="008E1006">
        <w:tc>
          <w:tcPr>
            <w:tcW w:w="675" w:type="dxa"/>
          </w:tcPr>
          <w:p w:rsidR="004A3E1A" w:rsidRDefault="004A3E1A"/>
        </w:tc>
        <w:tc>
          <w:tcPr>
            <w:tcW w:w="6993" w:type="dxa"/>
          </w:tcPr>
          <w:p w:rsidR="004A3E1A" w:rsidRDefault="004A3E1A">
            <w:r>
              <w:t>All guns firing at other ships within the smoke</w:t>
            </w:r>
          </w:p>
        </w:tc>
        <w:tc>
          <w:tcPr>
            <w:tcW w:w="2160" w:type="dxa"/>
          </w:tcPr>
          <w:p w:rsidR="004A3E1A" w:rsidRDefault="004A3E1A">
            <w:r>
              <w:t>Add 6 to TN</w:t>
            </w:r>
          </w:p>
        </w:tc>
      </w:tr>
      <w:tr w:rsidR="004A3E1A" w:rsidTr="008E1006">
        <w:tc>
          <w:tcPr>
            <w:tcW w:w="675" w:type="dxa"/>
          </w:tcPr>
          <w:p w:rsidR="004A3E1A" w:rsidRDefault="004A3E1A"/>
        </w:tc>
        <w:tc>
          <w:tcPr>
            <w:tcW w:w="6993" w:type="dxa"/>
          </w:tcPr>
          <w:p w:rsidR="004A3E1A" w:rsidRDefault="004A3E1A">
            <w:r>
              <w:t>All guns firing at other</w:t>
            </w:r>
            <w:r w:rsidR="00F32046">
              <w:t xml:space="preserve"> ships beyond the smoke (and lo</w:t>
            </w:r>
            <w:r>
              <w:t>se ranging bonus)</w:t>
            </w:r>
          </w:p>
        </w:tc>
        <w:tc>
          <w:tcPr>
            <w:tcW w:w="2160" w:type="dxa"/>
          </w:tcPr>
          <w:p w:rsidR="004A3E1A" w:rsidRDefault="004A3E1A">
            <w:r>
              <w:t>Add 10 to TN</w:t>
            </w:r>
          </w:p>
        </w:tc>
      </w:tr>
      <w:tr w:rsidR="004A3E1A" w:rsidTr="008E1006">
        <w:tc>
          <w:tcPr>
            <w:tcW w:w="675" w:type="dxa"/>
          </w:tcPr>
          <w:p w:rsidR="004A3E1A" w:rsidRDefault="004A3E1A"/>
        </w:tc>
        <w:tc>
          <w:tcPr>
            <w:tcW w:w="6993" w:type="dxa"/>
          </w:tcPr>
          <w:p w:rsidR="004A3E1A" w:rsidRDefault="004A3E1A">
            <w:r>
              <w:t>No Guns firing at this vessel</w:t>
            </w:r>
          </w:p>
        </w:tc>
        <w:tc>
          <w:tcPr>
            <w:tcW w:w="2160" w:type="dxa"/>
          </w:tcPr>
          <w:p w:rsidR="004A3E1A" w:rsidRDefault="004A3E1A">
            <w:r>
              <w:t>Subtract 5 from TN</w:t>
            </w:r>
          </w:p>
        </w:tc>
      </w:tr>
      <w:tr w:rsidR="004A3E1A" w:rsidTr="008E1006">
        <w:tc>
          <w:tcPr>
            <w:tcW w:w="675" w:type="dxa"/>
          </w:tcPr>
          <w:p w:rsidR="004A3E1A" w:rsidRDefault="004A3E1A"/>
        </w:tc>
        <w:tc>
          <w:tcPr>
            <w:tcW w:w="6993" w:type="dxa"/>
          </w:tcPr>
          <w:p w:rsidR="004A3E1A" w:rsidRDefault="004A3E1A">
            <w:r>
              <w:t>Fire Control but NO Directors</w:t>
            </w:r>
          </w:p>
        </w:tc>
        <w:tc>
          <w:tcPr>
            <w:tcW w:w="2160" w:type="dxa"/>
          </w:tcPr>
          <w:p w:rsidR="00F32046" w:rsidRDefault="004A3E1A">
            <w:r>
              <w:t>Add 5 to TN</w:t>
            </w:r>
          </w:p>
        </w:tc>
      </w:tr>
    </w:tbl>
    <w:p w:rsidR="004A3E1A" w:rsidRDefault="004A3E1A" w:rsidP="009A0701"/>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584"/>
        <w:gridCol w:w="630"/>
        <w:gridCol w:w="630"/>
        <w:gridCol w:w="630"/>
        <w:gridCol w:w="630"/>
        <w:gridCol w:w="630"/>
        <w:gridCol w:w="630"/>
        <w:gridCol w:w="540"/>
        <w:gridCol w:w="630"/>
        <w:gridCol w:w="630"/>
        <w:gridCol w:w="630"/>
        <w:gridCol w:w="46"/>
      </w:tblGrid>
      <w:tr w:rsidR="00C7596D" w:rsidTr="006B3642">
        <w:trPr>
          <w:cantSplit/>
        </w:trPr>
        <w:tc>
          <w:tcPr>
            <w:tcW w:w="8100" w:type="dxa"/>
            <w:gridSpan w:val="13"/>
          </w:tcPr>
          <w:p w:rsidR="00C7596D" w:rsidRPr="00E66263" w:rsidRDefault="00C7596D" w:rsidP="00E66263">
            <w:pPr>
              <w:rPr>
                <w:color w:val="FF0000"/>
              </w:rPr>
            </w:pPr>
            <w:r w:rsidRPr="000440E4">
              <w:rPr>
                <w:b/>
              </w:rPr>
              <w:t>TABLE 7</w:t>
            </w:r>
            <w:r w:rsidR="00A07450">
              <w:rPr>
                <w:b/>
              </w:rPr>
              <w:t>a</w:t>
            </w:r>
            <w:r w:rsidRPr="000440E4">
              <w:rPr>
                <w:b/>
              </w:rPr>
              <w:t xml:space="preserve"> - Penetration by Gun or Bomb Type against Belt Armour</w:t>
            </w:r>
            <w:r>
              <w:rPr>
                <w:rFonts w:cs="Arial"/>
              </w:rPr>
              <w:t xml:space="preserve">   </w:t>
            </w:r>
          </w:p>
        </w:tc>
      </w:tr>
      <w:tr w:rsidR="00CF472A" w:rsidTr="006B3642">
        <w:trPr>
          <w:gridAfter w:val="1"/>
          <w:wAfter w:w="46" w:type="dxa"/>
        </w:trPr>
        <w:tc>
          <w:tcPr>
            <w:tcW w:w="1260" w:type="dxa"/>
          </w:tcPr>
          <w:p w:rsidR="00CF472A" w:rsidRDefault="00CF472A">
            <w:r>
              <w:t>Thickness in inches</w:t>
            </w:r>
          </w:p>
        </w:tc>
        <w:tc>
          <w:tcPr>
            <w:tcW w:w="584" w:type="dxa"/>
          </w:tcPr>
          <w:p w:rsidR="00CF472A" w:rsidRDefault="00CF472A" w:rsidP="00194572">
            <w:pPr>
              <w:jc w:val="center"/>
            </w:pPr>
            <w:r>
              <w:t>IM</w:t>
            </w:r>
            <w:r w:rsidR="0039334C">
              <w:t xml:space="preserve"> 24”</w:t>
            </w:r>
          </w:p>
        </w:tc>
        <w:tc>
          <w:tcPr>
            <w:tcW w:w="630" w:type="dxa"/>
          </w:tcPr>
          <w:p w:rsidR="00CF472A" w:rsidRDefault="00CF472A" w:rsidP="00194572">
            <w:pPr>
              <w:jc w:val="center"/>
            </w:pPr>
            <w:r>
              <w:t>GM</w:t>
            </w:r>
            <w:r w:rsidR="0039334C">
              <w:t xml:space="preserve"> 22”</w:t>
            </w:r>
          </w:p>
        </w:tc>
        <w:tc>
          <w:tcPr>
            <w:tcW w:w="630" w:type="dxa"/>
          </w:tcPr>
          <w:p w:rsidR="00CF472A" w:rsidRDefault="00CF472A" w:rsidP="00194572">
            <w:pPr>
              <w:jc w:val="center"/>
            </w:pPr>
            <w:r>
              <w:t>CM</w:t>
            </w:r>
            <w:r w:rsidR="0039334C">
              <w:t xml:space="preserve">  20”</w:t>
            </w:r>
          </w:p>
        </w:tc>
        <w:tc>
          <w:tcPr>
            <w:tcW w:w="630" w:type="dxa"/>
          </w:tcPr>
          <w:p w:rsidR="00CF472A" w:rsidRDefault="00CF472A" w:rsidP="00194572">
            <w:pPr>
              <w:jc w:val="center"/>
            </w:pPr>
            <w:r>
              <w:t>XM</w:t>
            </w:r>
            <w:r w:rsidR="0039334C">
              <w:t xml:space="preserve"> 18”</w:t>
            </w:r>
          </w:p>
        </w:tc>
        <w:tc>
          <w:tcPr>
            <w:tcW w:w="630" w:type="dxa"/>
          </w:tcPr>
          <w:p w:rsidR="00CF472A" w:rsidRDefault="00CF472A" w:rsidP="00194572">
            <w:pPr>
              <w:jc w:val="center"/>
            </w:pPr>
            <w:r>
              <w:t>HM</w:t>
            </w:r>
            <w:r w:rsidR="0039334C">
              <w:t xml:space="preserve"> 16”</w:t>
            </w:r>
          </w:p>
        </w:tc>
        <w:tc>
          <w:tcPr>
            <w:tcW w:w="630" w:type="dxa"/>
          </w:tcPr>
          <w:p w:rsidR="00CF472A" w:rsidRDefault="00CF472A" w:rsidP="00194572">
            <w:pPr>
              <w:jc w:val="center"/>
            </w:pPr>
            <w:r>
              <w:t>SM</w:t>
            </w:r>
            <w:r w:rsidR="0039334C">
              <w:t xml:space="preserve"> 15”</w:t>
            </w:r>
          </w:p>
        </w:tc>
        <w:tc>
          <w:tcPr>
            <w:tcW w:w="630" w:type="dxa"/>
          </w:tcPr>
          <w:p w:rsidR="00CF472A" w:rsidRDefault="00CF472A" w:rsidP="00194572">
            <w:pPr>
              <w:jc w:val="center"/>
            </w:pPr>
            <w:r>
              <w:t>MM</w:t>
            </w:r>
            <w:r w:rsidR="0039334C">
              <w:t xml:space="preserve"> 14”</w:t>
            </w:r>
          </w:p>
        </w:tc>
        <w:tc>
          <w:tcPr>
            <w:tcW w:w="540" w:type="dxa"/>
          </w:tcPr>
          <w:p w:rsidR="00CF472A" w:rsidRDefault="00CF472A" w:rsidP="00194572">
            <w:pPr>
              <w:jc w:val="center"/>
            </w:pPr>
            <w:r>
              <w:t>LM</w:t>
            </w:r>
            <w:r w:rsidR="0039334C">
              <w:t xml:space="preserve"> 12”</w:t>
            </w:r>
          </w:p>
        </w:tc>
        <w:tc>
          <w:tcPr>
            <w:tcW w:w="630" w:type="dxa"/>
          </w:tcPr>
          <w:p w:rsidR="00CF472A" w:rsidRDefault="00CF472A" w:rsidP="00194572">
            <w:pPr>
              <w:jc w:val="center"/>
            </w:pPr>
            <w:r>
              <w:t>GS</w:t>
            </w:r>
            <w:r w:rsidR="0039334C">
              <w:t xml:space="preserve"> 10”</w:t>
            </w:r>
          </w:p>
        </w:tc>
        <w:tc>
          <w:tcPr>
            <w:tcW w:w="630" w:type="dxa"/>
          </w:tcPr>
          <w:p w:rsidR="00CF472A" w:rsidRDefault="00CF472A" w:rsidP="00194572">
            <w:pPr>
              <w:jc w:val="center"/>
            </w:pPr>
            <w:r>
              <w:t>CS</w:t>
            </w:r>
            <w:r w:rsidR="0039334C">
              <w:t xml:space="preserve"> 8.2”</w:t>
            </w:r>
          </w:p>
        </w:tc>
        <w:tc>
          <w:tcPr>
            <w:tcW w:w="630" w:type="dxa"/>
          </w:tcPr>
          <w:p w:rsidR="00CF472A" w:rsidRDefault="00CF472A" w:rsidP="00C7596D">
            <w:pPr>
              <w:jc w:val="center"/>
            </w:pPr>
            <w:r>
              <w:t>XS</w:t>
            </w:r>
            <w:r w:rsidR="0039334C">
              <w:t xml:space="preserve"> 6”</w:t>
            </w:r>
          </w:p>
        </w:tc>
      </w:tr>
      <w:tr w:rsidR="00DB714B"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260" w:type="dxa"/>
            <w:tcBorders>
              <w:top w:val="single" w:sz="2" w:space="0" w:color="000000"/>
              <w:left w:val="single" w:sz="2" w:space="0" w:color="000000"/>
              <w:bottom w:val="single" w:sz="2" w:space="0" w:color="000000"/>
              <w:right w:val="single" w:sz="2" w:space="0" w:color="000000"/>
            </w:tcBorders>
          </w:tcPr>
          <w:p w:rsidR="00DB714B" w:rsidRDefault="00DB714B" w:rsidP="009A0701">
            <w:r>
              <w:t>Belt</w:t>
            </w:r>
          </w:p>
        </w:tc>
        <w:tc>
          <w:tcPr>
            <w:tcW w:w="6840" w:type="dxa"/>
            <w:gridSpan w:val="12"/>
            <w:tcBorders>
              <w:top w:val="single" w:sz="2" w:space="0" w:color="000000"/>
              <w:left w:val="single" w:sz="2" w:space="0" w:color="000000"/>
              <w:bottom w:val="single" w:sz="2" w:space="0" w:color="000000"/>
              <w:right w:val="single" w:sz="2" w:space="0" w:color="000000"/>
            </w:tcBorders>
          </w:tcPr>
          <w:p w:rsidR="00DB714B" w:rsidRDefault="00DB714B" w:rsidP="009A0701">
            <w:pPr>
              <w:rPr>
                <w:b/>
              </w:rPr>
            </w:pPr>
            <w:r>
              <w:rPr>
                <w:b/>
              </w:rPr>
              <w:t>Ranges in cms.</w:t>
            </w:r>
          </w:p>
        </w:tc>
      </w:tr>
      <w:tr w:rsidR="006B3642"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r>
              <w:rPr>
                <w:snapToGrid w:val="0"/>
                <w:color w:val="000000"/>
                <w:lang w:eastAsia="en-US"/>
              </w:rPr>
              <w:t>18”</w:t>
            </w:r>
          </w:p>
        </w:tc>
        <w:tc>
          <w:tcPr>
            <w:tcW w:w="584"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304</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r>
      <w:tr w:rsidR="006B3642"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r>
              <w:rPr>
                <w:snapToGrid w:val="0"/>
                <w:color w:val="000000"/>
                <w:lang w:eastAsia="en-US"/>
              </w:rPr>
              <w:t>17.5”</w:t>
            </w:r>
          </w:p>
        </w:tc>
        <w:tc>
          <w:tcPr>
            <w:tcW w:w="584"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306</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278</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255</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r>
      <w:tr w:rsidR="006B3642"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r>
              <w:rPr>
                <w:snapToGrid w:val="0"/>
                <w:color w:val="000000"/>
                <w:lang w:eastAsia="en-US"/>
              </w:rPr>
              <w:t>17”</w:t>
            </w:r>
          </w:p>
        </w:tc>
        <w:tc>
          <w:tcPr>
            <w:tcW w:w="584"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308</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280</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257</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233</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r>
              <w:rPr>
                <w:snapToGrid w:val="0"/>
                <w:color w:val="000000"/>
                <w:lang w:eastAsia="en-US"/>
              </w:rPr>
              <w:t>193</w:t>
            </w: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6B3642" w:rsidRDefault="006B3642"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6B3642" w:rsidRDefault="006B3642">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16.5”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306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259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235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195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155</w:t>
            </w:r>
          </w:p>
        </w:tc>
        <w:tc>
          <w:tcPr>
            <w:tcW w:w="630" w:type="dxa"/>
            <w:tcBorders>
              <w:top w:val="single" w:sz="2" w:space="0" w:color="000000"/>
              <w:left w:val="single" w:sz="2" w:space="0" w:color="000000"/>
              <w:bottom w:val="single" w:sz="2" w:space="0" w:color="000000"/>
              <w:right w:val="single" w:sz="2" w:space="0" w:color="000000"/>
            </w:tcBorders>
          </w:tcPr>
          <w:p w:rsidR="00CF472A" w:rsidRDefault="006B3642" w:rsidP="003C15B4">
            <w:pPr>
              <w:jc w:val="right"/>
              <w:rPr>
                <w:snapToGrid w:val="0"/>
                <w:color w:val="000000"/>
                <w:lang w:eastAsia="en-US"/>
              </w:rPr>
            </w:pPr>
            <w:r>
              <w:rPr>
                <w:snapToGrid w:val="0"/>
                <w:color w:val="000000"/>
                <w:lang w:eastAsia="en-US"/>
              </w:rPr>
              <w:t>84</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16”</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308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237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161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88</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76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239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203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167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92</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81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288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173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96</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86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290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211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179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100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316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292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269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215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185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104</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96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8A0B8C">
            <w:pPr>
              <w:jc w:val="right"/>
              <w:rPr>
                <w:snapToGrid w:val="0"/>
                <w:color w:val="000000"/>
                <w:lang w:eastAsia="en-US"/>
              </w:rPr>
            </w:pPr>
            <w:r>
              <w:rPr>
                <w:snapToGrid w:val="0"/>
                <w:color w:val="000000"/>
                <w:lang w:eastAsia="en-US"/>
              </w:rPr>
              <w:t>25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318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3C15B4">
            <w:pPr>
              <w:jc w:val="right"/>
              <w:rPr>
                <w:snapToGrid w:val="0"/>
                <w:color w:val="000000"/>
                <w:lang w:eastAsia="en-US"/>
              </w:rPr>
            </w:pPr>
            <w:r>
              <w:rPr>
                <w:snapToGrid w:val="0"/>
                <w:color w:val="000000"/>
                <w:lang w:eastAsia="en-US"/>
              </w:rPr>
              <w:t>247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108</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112</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322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250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194572">
            <w:pPr>
              <w:jc w:val="right"/>
              <w:rPr>
                <w:snapToGrid w:val="0"/>
                <w:color w:val="000000"/>
                <w:lang w:eastAsia="en-US"/>
              </w:rPr>
            </w:pPr>
            <w:r>
              <w:rPr>
                <w:snapToGrid w:val="0"/>
                <w:color w:val="000000"/>
                <w:lang w:eastAsia="en-US"/>
              </w:rPr>
              <w:t>226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114</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125</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151</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148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58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159</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167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160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175</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166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183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172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7"</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239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191</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178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87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6.5"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autoSpaceDE w:val="0"/>
              <w:autoSpaceDN w:val="0"/>
              <w:adjustRightInd w:val="0"/>
              <w:jc w:val="right"/>
              <w:rPr>
                <w:color w:val="000000"/>
              </w:rPr>
            </w:pPr>
            <w:r>
              <w:rPr>
                <w:color w:val="000000"/>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229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199</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184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92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autoSpaceDE w:val="0"/>
              <w:autoSpaceDN w:val="0"/>
              <w:adjustRightInd w:val="0"/>
              <w:jc w:val="right"/>
              <w:rPr>
                <w:color w:val="000000"/>
              </w:rPr>
            </w:pPr>
            <w:r>
              <w:rPr>
                <w:color w:val="000000"/>
              </w:rPr>
              <w:t>-</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6”</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98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57</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196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63</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218</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201</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72</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223</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208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85</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4”</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227</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100</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219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148</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116</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3”</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227</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129</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2.5”</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282B43">
            <w:pPr>
              <w:jc w:val="right"/>
              <w:rPr>
                <w:snapToGrid w:val="0"/>
                <w:color w:val="000000"/>
                <w:lang w:eastAsia="en-US"/>
              </w:rPr>
            </w:pPr>
            <w:r>
              <w:rPr>
                <w:snapToGrid w:val="0"/>
                <w:color w:val="000000"/>
                <w:lang w:eastAsia="en-US"/>
              </w:rPr>
              <w:t>252</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135</w:t>
            </w:r>
          </w:p>
        </w:tc>
      </w:tr>
      <w:tr w:rsidR="00CF472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CF472A" w:rsidRDefault="00CF472A">
            <w:pPr>
              <w:rPr>
                <w:snapToGrid w:val="0"/>
                <w:color w:val="000000"/>
                <w:lang w:eastAsia="en-US"/>
              </w:rPr>
            </w:pPr>
            <w:r>
              <w:rPr>
                <w:snapToGrid w:val="0"/>
                <w:color w:val="000000"/>
                <w:lang w:eastAsia="en-US"/>
              </w:rPr>
              <w:t>Maximum Range that Weapon can Penetrate 2” or less</w:t>
            </w:r>
          </w:p>
        </w:tc>
        <w:tc>
          <w:tcPr>
            <w:tcW w:w="584"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323</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299</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7C1531">
            <w:pPr>
              <w:jc w:val="right"/>
              <w:rPr>
                <w:snapToGrid w:val="0"/>
                <w:color w:val="000000"/>
                <w:lang w:eastAsia="en-US"/>
              </w:rPr>
            </w:pPr>
            <w:r>
              <w:rPr>
                <w:snapToGrid w:val="0"/>
                <w:color w:val="000000"/>
                <w:lang w:eastAsia="en-US"/>
              </w:rPr>
              <w:t>275</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rsidP="008118AC">
            <w:pPr>
              <w:jc w:val="right"/>
              <w:rPr>
                <w:snapToGrid w:val="0"/>
                <w:color w:val="000000"/>
                <w:lang w:eastAsia="en-US"/>
              </w:rPr>
            </w:pPr>
            <w:r>
              <w:rPr>
                <w:snapToGrid w:val="0"/>
                <w:color w:val="000000"/>
                <w:lang w:eastAsia="en-US"/>
              </w:rPr>
              <w:t>25</w:t>
            </w:r>
            <w:del w:id="5" w:author="Clive" w:date="2020-09-13T11:05:00Z">
              <w:r w:rsidDel="008118AC">
                <w:rPr>
                  <w:snapToGrid w:val="0"/>
                  <w:color w:val="000000"/>
                  <w:lang w:eastAsia="en-US"/>
                </w:rPr>
                <w:delText>1</w:delText>
              </w:r>
            </w:del>
            <w:ins w:id="6" w:author="Clive" w:date="2020-09-13T11:05:00Z">
              <w:r w:rsidR="008118AC">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240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156</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CF472A" w:rsidRDefault="00CF472A">
            <w:pPr>
              <w:jc w:val="right"/>
              <w:rPr>
                <w:snapToGrid w:val="0"/>
                <w:color w:val="000000"/>
                <w:lang w:eastAsia="en-US"/>
              </w:rPr>
            </w:pPr>
            <w:r>
              <w:rPr>
                <w:snapToGrid w:val="0"/>
                <w:color w:val="000000"/>
                <w:lang w:eastAsia="en-US"/>
              </w:rPr>
              <w:t>136</w:t>
            </w:r>
          </w:p>
        </w:tc>
      </w:tr>
      <w:tr w:rsidR="00930819"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30819" w:rsidRDefault="00930819">
            <w:pPr>
              <w:jc w:val="right"/>
              <w:rPr>
                <w:snapToGrid w:val="0"/>
                <w:color w:val="000000"/>
                <w:lang w:eastAsia="en-US"/>
              </w:rPr>
            </w:pPr>
            <w:r>
              <w:rPr>
                <w:snapToGrid w:val="0"/>
                <w:color w:val="000000"/>
                <w:lang w:eastAsia="en-US"/>
              </w:rPr>
              <w:t>2.5</w:t>
            </w:r>
          </w:p>
        </w:tc>
        <w:tc>
          <w:tcPr>
            <w:tcW w:w="6840" w:type="dxa"/>
            <w:gridSpan w:val="12"/>
            <w:tcBorders>
              <w:top w:val="single" w:sz="2" w:space="0" w:color="000000"/>
              <w:left w:val="single" w:sz="2" w:space="0" w:color="000000"/>
              <w:bottom w:val="single" w:sz="2" w:space="0" w:color="000000"/>
              <w:right w:val="single" w:sz="2" w:space="0" w:color="000000"/>
            </w:tcBorders>
          </w:tcPr>
          <w:p w:rsidR="00930819" w:rsidRDefault="00930819">
            <w:pPr>
              <w:rPr>
                <w:snapToGrid w:val="0"/>
                <w:color w:val="000000"/>
                <w:lang w:eastAsia="en-US"/>
              </w:rPr>
            </w:pPr>
            <w:r>
              <w:rPr>
                <w:snapToGrid w:val="0"/>
                <w:color w:val="000000"/>
                <w:lang w:eastAsia="en-US"/>
              </w:rPr>
              <w:t>American Skip bombing technique against an armoured target with 1000lb bomb</w:t>
            </w:r>
          </w:p>
        </w:tc>
      </w:tr>
      <w:tr w:rsidR="00930819"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30819" w:rsidRDefault="00930819">
            <w:pPr>
              <w:jc w:val="right"/>
              <w:rPr>
                <w:snapToGrid w:val="0"/>
                <w:color w:val="000000"/>
                <w:lang w:eastAsia="en-US"/>
              </w:rPr>
            </w:pPr>
            <w:r>
              <w:rPr>
                <w:snapToGrid w:val="0"/>
                <w:color w:val="000000"/>
                <w:lang w:eastAsia="en-US"/>
              </w:rPr>
              <w:t>1.5</w:t>
            </w:r>
          </w:p>
        </w:tc>
        <w:tc>
          <w:tcPr>
            <w:tcW w:w="6840" w:type="dxa"/>
            <w:gridSpan w:val="12"/>
            <w:tcBorders>
              <w:top w:val="single" w:sz="2" w:space="0" w:color="000000"/>
              <w:left w:val="single" w:sz="2" w:space="0" w:color="000000"/>
              <w:bottom w:val="single" w:sz="2" w:space="0" w:color="000000"/>
              <w:right w:val="single" w:sz="2" w:space="0" w:color="000000"/>
            </w:tcBorders>
          </w:tcPr>
          <w:p w:rsidR="00930819" w:rsidRDefault="00930819">
            <w:pPr>
              <w:rPr>
                <w:snapToGrid w:val="0"/>
                <w:color w:val="000000"/>
                <w:lang w:eastAsia="en-US"/>
              </w:rPr>
            </w:pPr>
            <w:r>
              <w:rPr>
                <w:snapToGrid w:val="0"/>
                <w:color w:val="000000"/>
                <w:lang w:eastAsia="en-US"/>
              </w:rPr>
              <w:t>American Skip bombing technique against an armoured target with 500lb bomb</w:t>
            </w:r>
          </w:p>
        </w:tc>
      </w:tr>
      <w:tr w:rsidR="00E66263" w:rsidTr="006B3642">
        <w:trPr>
          <w:cantSplit/>
        </w:trPr>
        <w:tc>
          <w:tcPr>
            <w:tcW w:w="8100" w:type="dxa"/>
            <w:gridSpan w:val="13"/>
          </w:tcPr>
          <w:p w:rsidR="00E66263" w:rsidRDefault="00E66263" w:rsidP="006B3642">
            <w:pPr>
              <w:rPr>
                <w:b/>
              </w:rPr>
            </w:pPr>
          </w:p>
          <w:p w:rsidR="00E7565C" w:rsidRDefault="00E7565C" w:rsidP="006B3642">
            <w:pPr>
              <w:rPr>
                <w:b/>
              </w:rPr>
            </w:pPr>
          </w:p>
          <w:p w:rsidR="00E7565C" w:rsidRDefault="00E7565C" w:rsidP="006B3642">
            <w:pPr>
              <w:rPr>
                <w:ins w:id="7" w:author="Clive" w:date="2020-09-13T11:11:00Z"/>
                <w:b/>
              </w:rPr>
            </w:pPr>
          </w:p>
          <w:p w:rsidR="00FB2A5A" w:rsidRDefault="00FB2A5A" w:rsidP="006B3642">
            <w:pPr>
              <w:rPr>
                <w:ins w:id="8" w:author="Clive" w:date="2020-09-13T11:11:00Z"/>
                <w:b/>
              </w:rPr>
            </w:pPr>
          </w:p>
          <w:p w:rsidR="00FB2A5A" w:rsidRDefault="00FB2A5A" w:rsidP="006B3642">
            <w:pPr>
              <w:rPr>
                <w:ins w:id="9" w:author="Clive" w:date="2020-09-13T11:11:00Z"/>
                <w:b/>
              </w:rPr>
            </w:pPr>
          </w:p>
          <w:p w:rsidR="00FB2A5A" w:rsidRDefault="00FB2A5A" w:rsidP="006B3642">
            <w:pPr>
              <w:rPr>
                <w:ins w:id="10" w:author="Clive" w:date="2020-09-13T11:11:00Z"/>
                <w:b/>
              </w:rPr>
            </w:pPr>
          </w:p>
          <w:p w:rsidR="00FB2A5A" w:rsidRDefault="00FB2A5A" w:rsidP="006B3642">
            <w:pPr>
              <w:rPr>
                <w:ins w:id="11" w:author="Clive" w:date="2020-09-13T11:11:00Z"/>
                <w:b/>
              </w:rPr>
            </w:pPr>
          </w:p>
          <w:p w:rsidR="00FB2A5A" w:rsidRDefault="00FB2A5A" w:rsidP="006B3642">
            <w:pPr>
              <w:rPr>
                <w:b/>
              </w:rPr>
            </w:pPr>
          </w:p>
          <w:p w:rsidR="00E7565C" w:rsidRPr="000440E4" w:rsidRDefault="00E7565C" w:rsidP="006B3642">
            <w:pPr>
              <w:rPr>
                <w:b/>
              </w:rPr>
            </w:pPr>
          </w:p>
        </w:tc>
      </w:tr>
      <w:tr w:rsidR="00A07450" w:rsidTr="006B3642">
        <w:trPr>
          <w:cantSplit/>
        </w:trPr>
        <w:tc>
          <w:tcPr>
            <w:tcW w:w="8100" w:type="dxa"/>
            <w:gridSpan w:val="13"/>
          </w:tcPr>
          <w:p w:rsidR="00A07450" w:rsidRPr="0091739C" w:rsidRDefault="00A07450" w:rsidP="0091739C">
            <w:pPr>
              <w:rPr>
                <w:color w:val="FF0000"/>
              </w:rPr>
            </w:pPr>
            <w:r w:rsidRPr="000440E4">
              <w:rPr>
                <w:b/>
              </w:rPr>
              <w:lastRenderedPageBreak/>
              <w:t>TABLE 7</w:t>
            </w:r>
            <w:r>
              <w:rPr>
                <w:b/>
              </w:rPr>
              <w:t>b</w:t>
            </w:r>
            <w:r w:rsidRPr="000440E4">
              <w:rPr>
                <w:b/>
              </w:rPr>
              <w:t xml:space="preserve"> - Penetration </w:t>
            </w:r>
            <w:r w:rsidR="004254E8">
              <w:rPr>
                <w:b/>
              </w:rPr>
              <w:t>by Gun or Bomb Type against Dec</w:t>
            </w:r>
            <w:r w:rsidR="00554C7B">
              <w:rPr>
                <w:b/>
              </w:rPr>
              <w:t>k</w:t>
            </w:r>
            <w:r w:rsidRPr="000440E4">
              <w:rPr>
                <w:b/>
              </w:rPr>
              <w:t xml:space="preserve"> Armour</w:t>
            </w:r>
            <w:r>
              <w:rPr>
                <w:rFonts w:cs="Arial"/>
              </w:rPr>
              <w:t xml:space="preserve">   </w:t>
            </w:r>
          </w:p>
        </w:tc>
      </w:tr>
      <w:tr w:rsidR="00FB2A5A" w:rsidTr="00F976C5">
        <w:trPr>
          <w:gridAfter w:val="1"/>
          <w:wAfter w:w="46" w:type="dxa"/>
        </w:trPr>
        <w:tc>
          <w:tcPr>
            <w:tcW w:w="1260" w:type="dxa"/>
          </w:tcPr>
          <w:p w:rsidR="00FB2A5A" w:rsidRDefault="00FB2A5A" w:rsidP="00F976C5">
            <w:r>
              <w:t>Thickness in inches</w:t>
            </w:r>
          </w:p>
        </w:tc>
        <w:tc>
          <w:tcPr>
            <w:tcW w:w="584" w:type="dxa"/>
          </w:tcPr>
          <w:p w:rsidR="00FB2A5A" w:rsidRDefault="00FB2A5A" w:rsidP="00F976C5">
            <w:pPr>
              <w:jc w:val="center"/>
            </w:pPr>
            <w:ins w:id="12" w:author="Clive" w:date="2020-09-13T11:11:00Z">
              <w:r>
                <w:t>IM 24”</w:t>
              </w:r>
            </w:ins>
            <w:del w:id="13" w:author="Clive" w:date="2020-09-13T11:11:00Z">
              <w:r w:rsidDel="008D70C3">
                <w:delText>IM</w:delText>
              </w:r>
            </w:del>
          </w:p>
        </w:tc>
        <w:tc>
          <w:tcPr>
            <w:tcW w:w="630" w:type="dxa"/>
          </w:tcPr>
          <w:p w:rsidR="00FB2A5A" w:rsidRDefault="00FB2A5A" w:rsidP="00F976C5">
            <w:pPr>
              <w:jc w:val="center"/>
            </w:pPr>
            <w:ins w:id="14" w:author="Clive" w:date="2020-09-13T11:11:00Z">
              <w:r>
                <w:t>GM 22”</w:t>
              </w:r>
            </w:ins>
            <w:del w:id="15" w:author="Clive" w:date="2020-09-13T11:11:00Z">
              <w:r w:rsidDel="008D70C3">
                <w:delText>GM</w:delText>
              </w:r>
            </w:del>
          </w:p>
        </w:tc>
        <w:tc>
          <w:tcPr>
            <w:tcW w:w="630" w:type="dxa"/>
          </w:tcPr>
          <w:p w:rsidR="00FB2A5A" w:rsidRDefault="00FB2A5A" w:rsidP="00F976C5">
            <w:pPr>
              <w:jc w:val="center"/>
            </w:pPr>
            <w:ins w:id="16" w:author="Clive" w:date="2020-09-13T11:11:00Z">
              <w:r>
                <w:t>CM  20”</w:t>
              </w:r>
            </w:ins>
            <w:del w:id="17" w:author="Clive" w:date="2020-09-13T11:11:00Z">
              <w:r w:rsidDel="008D70C3">
                <w:delText>CM</w:delText>
              </w:r>
            </w:del>
          </w:p>
        </w:tc>
        <w:tc>
          <w:tcPr>
            <w:tcW w:w="630" w:type="dxa"/>
          </w:tcPr>
          <w:p w:rsidR="00FB2A5A" w:rsidRDefault="00FB2A5A" w:rsidP="00F976C5">
            <w:pPr>
              <w:jc w:val="center"/>
            </w:pPr>
            <w:ins w:id="18" w:author="Clive" w:date="2020-09-13T11:11:00Z">
              <w:r>
                <w:t>XM 18”</w:t>
              </w:r>
            </w:ins>
            <w:del w:id="19" w:author="Clive" w:date="2020-09-13T11:11:00Z">
              <w:r w:rsidDel="008D70C3">
                <w:delText>XM</w:delText>
              </w:r>
            </w:del>
          </w:p>
        </w:tc>
        <w:tc>
          <w:tcPr>
            <w:tcW w:w="630" w:type="dxa"/>
          </w:tcPr>
          <w:p w:rsidR="00FB2A5A" w:rsidRDefault="00FB2A5A" w:rsidP="00F976C5">
            <w:pPr>
              <w:jc w:val="center"/>
            </w:pPr>
            <w:ins w:id="20" w:author="Clive" w:date="2020-09-13T11:11:00Z">
              <w:r>
                <w:t>HM 16”</w:t>
              </w:r>
            </w:ins>
            <w:del w:id="21" w:author="Clive" w:date="2020-09-13T11:11:00Z">
              <w:r w:rsidDel="008D70C3">
                <w:delText>HM</w:delText>
              </w:r>
            </w:del>
          </w:p>
        </w:tc>
        <w:tc>
          <w:tcPr>
            <w:tcW w:w="630" w:type="dxa"/>
          </w:tcPr>
          <w:p w:rsidR="00FB2A5A" w:rsidRDefault="00FB2A5A" w:rsidP="00F976C5">
            <w:pPr>
              <w:jc w:val="center"/>
            </w:pPr>
            <w:ins w:id="22" w:author="Clive" w:date="2020-09-13T11:11:00Z">
              <w:r>
                <w:t>SM 15”</w:t>
              </w:r>
            </w:ins>
            <w:del w:id="23" w:author="Clive" w:date="2020-09-13T11:11:00Z">
              <w:r w:rsidDel="008D70C3">
                <w:delText>SM</w:delText>
              </w:r>
            </w:del>
          </w:p>
        </w:tc>
        <w:tc>
          <w:tcPr>
            <w:tcW w:w="630" w:type="dxa"/>
          </w:tcPr>
          <w:p w:rsidR="00FB2A5A" w:rsidRDefault="00FB2A5A" w:rsidP="00F976C5">
            <w:pPr>
              <w:jc w:val="center"/>
            </w:pPr>
            <w:ins w:id="24" w:author="Clive" w:date="2020-09-13T11:11:00Z">
              <w:r>
                <w:t>MM 14”</w:t>
              </w:r>
            </w:ins>
            <w:del w:id="25" w:author="Clive" w:date="2020-09-13T11:11:00Z">
              <w:r w:rsidDel="008D70C3">
                <w:delText>MM</w:delText>
              </w:r>
            </w:del>
          </w:p>
        </w:tc>
        <w:tc>
          <w:tcPr>
            <w:tcW w:w="540" w:type="dxa"/>
          </w:tcPr>
          <w:p w:rsidR="00FB2A5A" w:rsidRDefault="00FB2A5A" w:rsidP="00F976C5">
            <w:pPr>
              <w:jc w:val="center"/>
            </w:pPr>
            <w:ins w:id="26" w:author="Clive" w:date="2020-09-13T11:11:00Z">
              <w:r>
                <w:t>LM 12”</w:t>
              </w:r>
            </w:ins>
            <w:del w:id="27" w:author="Clive" w:date="2020-09-13T11:11:00Z">
              <w:r w:rsidDel="008D70C3">
                <w:delText>LM</w:delText>
              </w:r>
            </w:del>
          </w:p>
        </w:tc>
        <w:tc>
          <w:tcPr>
            <w:tcW w:w="630" w:type="dxa"/>
          </w:tcPr>
          <w:p w:rsidR="00FB2A5A" w:rsidRDefault="00FB2A5A" w:rsidP="00F976C5">
            <w:pPr>
              <w:jc w:val="center"/>
            </w:pPr>
            <w:ins w:id="28" w:author="Clive" w:date="2020-09-13T11:11:00Z">
              <w:r>
                <w:t>GS 10”</w:t>
              </w:r>
            </w:ins>
            <w:del w:id="29" w:author="Clive" w:date="2020-09-13T11:11:00Z">
              <w:r w:rsidDel="008D70C3">
                <w:delText>GS</w:delText>
              </w:r>
            </w:del>
          </w:p>
        </w:tc>
        <w:tc>
          <w:tcPr>
            <w:tcW w:w="630" w:type="dxa"/>
          </w:tcPr>
          <w:p w:rsidR="00FB2A5A" w:rsidRDefault="00FB2A5A" w:rsidP="00F976C5">
            <w:pPr>
              <w:jc w:val="center"/>
            </w:pPr>
            <w:ins w:id="30" w:author="Clive" w:date="2020-09-13T11:11:00Z">
              <w:r>
                <w:t>CS 8.2”</w:t>
              </w:r>
            </w:ins>
            <w:del w:id="31" w:author="Clive" w:date="2020-09-13T11:11:00Z">
              <w:r w:rsidDel="008D70C3">
                <w:delText>CS</w:delText>
              </w:r>
            </w:del>
          </w:p>
        </w:tc>
        <w:tc>
          <w:tcPr>
            <w:tcW w:w="630" w:type="dxa"/>
          </w:tcPr>
          <w:p w:rsidR="00FB2A5A" w:rsidRDefault="00FB2A5A" w:rsidP="00F976C5">
            <w:pPr>
              <w:jc w:val="center"/>
            </w:pPr>
            <w:ins w:id="32" w:author="Clive" w:date="2020-09-13T11:11:00Z">
              <w:r>
                <w:t>XS 6”</w:t>
              </w:r>
            </w:ins>
            <w:del w:id="33" w:author="Clive" w:date="2020-09-13T11:11:00Z">
              <w:r w:rsidDel="008D70C3">
                <w:delText>XS</w:delText>
              </w:r>
            </w:del>
          </w:p>
        </w:tc>
      </w:tr>
      <w:tr w:rsidR="00930819" w:rsidRPr="009A0701"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260" w:type="dxa"/>
            <w:tcBorders>
              <w:top w:val="single" w:sz="2" w:space="0" w:color="000000"/>
              <w:left w:val="single" w:sz="2" w:space="0" w:color="000000"/>
              <w:bottom w:val="single" w:sz="2" w:space="0" w:color="000000"/>
              <w:right w:val="single" w:sz="2" w:space="0" w:color="000000"/>
            </w:tcBorders>
          </w:tcPr>
          <w:p w:rsidR="00930819" w:rsidRPr="009A0701" w:rsidRDefault="00930819" w:rsidP="009A0701">
            <w:pPr>
              <w:rPr>
                <w:b/>
              </w:rPr>
            </w:pPr>
            <w:r w:rsidRPr="009A0701">
              <w:rPr>
                <w:b/>
              </w:rPr>
              <w:t>Deck</w:t>
            </w:r>
          </w:p>
        </w:tc>
        <w:tc>
          <w:tcPr>
            <w:tcW w:w="6840" w:type="dxa"/>
            <w:gridSpan w:val="12"/>
            <w:tcBorders>
              <w:top w:val="single" w:sz="2" w:space="0" w:color="000000"/>
              <w:left w:val="single" w:sz="2" w:space="0" w:color="000000"/>
              <w:bottom w:val="single" w:sz="2" w:space="0" w:color="000000"/>
              <w:right w:val="single" w:sz="2" w:space="0" w:color="000000"/>
            </w:tcBorders>
          </w:tcPr>
          <w:p w:rsidR="00930819" w:rsidRPr="009A0701" w:rsidRDefault="00930819" w:rsidP="009A0701">
            <w:pPr>
              <w:rPr>
                <w:b/>
              </w:rPr>
            </w:pPr>
            <w:r w:rsidRPr="009A0701">
              <w:rPr>
                <w:b/>
              </w:rPr>
              <w:t>Ranges in cms.</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4"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5" w:author="Clive" w:date="2020-09-13T11:12:00Z"/>
                <w:snapToGrid w:val="0"/>
                <w:color w:val="000000"/>
                <w:lang w:eastAsia="en-US"/>
              </w:rPr>
            </w:pPr>
            <w:ins w:id="36" w:author="Clive" w:date="2020-09-13T11:14:00Z">
              <w:r>
                <w:rPr>
                  <w:snapToGrid w:val="0"/>
                  <w:color w:val="000000"/>
                  <w:lang w:eastAsia="en-US"/>
                </w:rPr>
                <w:t>8.25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7" w:author="Clive" w:date="2020-09-13T11:12:00Z"/>
                <w:snapToGrid w:val="0"/>
                <w:color w:val="000000"/>
                <w:lang w:eastAsia="en-US"/>
              </w:rPr>
            </w:pPr>
            <w:ins w:id="38" w:author="Clive" w:date="2020-09-13T11:14:00Z">
              <w:r>
                <w:rPr>
                  <w:snapToGrid w:val="0"/>
                  <w:color w:val="000000"/>
                  <w:lang w:eastAsia="en-US"/>
                </w:rPr>
                <w:t>220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9" w:author="Clive" w:date="2020-09-13T11:12:00Z"/>
                <w:snapToGrid w:val="0"/>
                <w:color w:val="000000"/>
                <w:lang w:eastAsia="en-US"/>
              </w:rPr>
            </w:pPr>
            <w:ins w:id="40" w:author="Clive" w:date="2020-09-13T11:14:00Z">
              <w:r>
                <w:rPr>
                  <w:snapToGrid w:val="0"/>
                  <w:color w:val="000000"/>
                  <w:lang w:eastAsia="en-US"/>
                </w:rPr>
                <w:t>225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41" w:author="Clive" w:date="2020-09-13T11:12:00Z"/>
                <w:snapToGrid w:val="0"/>
                <w:color w:val="000000"/>
                <w:lang w:eastAsia="en-US"/>
              </w:rPr>
            </w:pPr>
            <w:ins w:id="42" w:author="Clive" w:date="2020-09-13T11:14:00Z">
              <w:r>
                <w:rPr>
                  <w:snapToGrid w:val="0"/>
                  <w:color w:val="000000"/>
                  <w:lang w:eastAsia="en-US"/>
                </w:rPr>
                <w:t>230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43"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44"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45"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46"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47"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48"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49"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50"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51"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52" w:author="Clive" w:date="2020-09-13T11:12:00Z"/>
                <w:snapToGrid w:val="0"/>
                <w:color w:val="000000"/>
                <w:lang w:eastAsia="en-US"/>
              </w:rPr>
            </w:pPr>
            <w:ins w:id="53" w:author="Clive" w:date="2020-09-13T11:14:00Z">
              <w:r>
                <w:rPr>
                  <w:snapToGrid w:val="0"/>
                  <w:color w:val="000000"/>
                  <w:lang w:eastAsia="en-US"/>
                </w:rPr>
                <w:t>7.75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54" w:author="Clive" w:date="2020-09-13T11:12:00Z"/>
                <w:snapToGrid w:val="0"/>
                <w:color w:val="000000"/>
                <w:lang w:eastAsia="en-US"/>
              </w:rPr>
            </w:pPr>
            <w:ins w:id="55" w:author="Clive" w:date="2020-09-13T11:14:00Z">
              <w:r>
                <w:rPr>
                  <w:snapToGrid w:val="0"/>
                  <w:color w:val="000000"/>
                  <w:lang w:eastAsia="en-US"/>
                </w:rPr>
                <w:t>213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56" w:author="Clive" w:date="2020-09-13T11:12:00Z"/>
                <w:snapToGrid w:val="0"/>
                <w:color w:val="000000"/>
                <w:lang w:eastAsia="en-US"/>
              </w:rPr>
            </w:pPr>
            <w:ins w:id="57" w:author="Clive" w:date="2020-09-13T11:15:00Z">
              <w:r>
                <w:rPr>
                  <w:snapToGrid w:val="0"/>
                  <w:color w:val="000000"/>
                  <w:lang w:eastAsia="en-US"/>
                </w:rPr>
                <w:t>218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58" w:author="Clive" w:date="2020-09-13T11:12:00Z"/>
                <w:snapToGrid w:val="0"/>
                <w:color w:val="000000"/>
                <w:lang w:eastAsia="en-US"/>
              </w:rPr>
            </w:pPr>
            <w:ins w:id="59" w:author="Clive" w:date="2020-09-13T11:15:00Z">
              <w:r>
                <w:rPr>
                  <w:snapToGrid w:val="0"/>
                  <w:color w:val="000000"/>
                  <w:lang w:eastAsia="en-US"/>
                </w:rPr>
                <w:t>223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60" w:author="Clive" w:date="2020-09-13T11:12:00Z"/>
                <w:snapToGrid w:val="0"/>
                <w:color w:val="000000"/>
                <w:lang w:eastAsia="en-US"/>
              </w:rPr>
            </w:pPr>
            <w:ins w:id="61" w:author="Clive" w:date="2020-09-13T11:15:00Z">
              <w:r>
                <w:rPr>
                  <w:snapToGrid w:val="0"/>
                  <w:color w:val="000000"/>
                  <w:lang w:eastAsia="en-US"/>
                </w:rPr>
                <w:t>228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62"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63"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64"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65"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66"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67"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68"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69"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70" w:author="Clive" w:date="2020-09-13T11:12:00Z"/>
                <w:snapToGrid w:val="0"/>
                <w:color w:val="000000"/>
                <w:lang w:eastAsia="en-US"/>
              </w:rPr>
            </w:pPr>
            <w:ins w:id="71" w:author="Clive" w:date="2020-09-13T11:15:00Z">
              <w:r>
                <w:rPr>
                  <w:snapToGrid w:val="0"/>
                  <w:color w:val="000000"/>
                  <w:lang w:eastAsia="en-US"/>
                </w:rPr>
                <w:t>7.25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72" w:author="Clive" w:date="2020-09-13T11:12:00Z"/>
                <w:snapToGrid w:val="0"/>
                <w:color w:val="000000"/>
                <w:lang w:eastAsia="en-US"/>
              </w:rPr>
            </w:pPr>
            <w:ins w:id="73" w:author="Clive" w:date="2020-09-13T11:15:00Z">
              <w:r>
                <w:rPr>
                  <w:snapToGrid w:val="0"/>
                  <w:color w:val="000000"/>
                  <w:lang w:eastAsia="en-US"/>
                </w:rPr>
                <w:t>206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74" w:author="Clive" w:date="2020-09-13T11:12:00Z"/>
                <w:snapToGrid w:val="0"/>
                <w:color w:val="000000"/>
                <w:lang w:eastAsia="en-US"/>
              </w:rPr>
            </w:pPr>
            <w:ins w:id="75" w:author="Clive" w:date="2020-09-13T11:15:00Z">
              <w:r>
                <w:rPr>
                  <w:snapToGrid w:val="0"/>
                  <w:color w:val="000000"/>
                  <w:lang w:eastAsia="en-US"/>
                </w:rPr>
                <w:t>211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76" w:author="Clive" w:date="2020-09-13T11:12:00Z"/>
                <w:snapToGrid w:val="0"/>
                <w:color w:val="000000"/>
                <w:lang w:eastAsia="en-US"/>
              </w:rPr>
            </w:pPr>
            <w:ins w:id="77" w:author="Clive" w:date="2020-09-13T11:15:00Z">
              <w:r>
                <w:rPr>
                  <w:snapToGrid w:val="0"/>
                  <w:color w:val="000000"/>
                  <w:lang w:eastAsia="en-US"/>
                </w:rPr>
                <w:t>216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78" w:author="Clive" w:date="2020-09-13T11:12:00Z"/>
                <w:snapToGrid w:val="0"/>
                <w:color w:val="000000"/>
                <w:lang w:eastAsia="en-US"/>
              </w:rPr>
            </w:pPr>
            <w:ins w:id="79" w:author="Clive" w:date="2020-09-13T11:15:00Z">
              <w:r>
                <w:rPr>
                  <w:snapToGrid w:val="0"/>
                  <w:color w:val="000000"/>
                  <w:lang w:eastAsia="en-US"/>
                </w:rPr>
                <w:t>221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80" w:author="Clive" w:date="2020-09-13T11:12:00Z"/>
                <w:snapToGrid w:val="0"/>
                <w:color w:val="000000"/>
                <w:lang w:eastAsia="en-US"/>
              </w:rPr>
            </w:pPr>
            <w:ins w:id="81" w:author="Clive" w:date="2020-09-13T11:15:00Z">
              <w:r>
                <w:rPr>
                  <w:snapToGrid w:val="0"/>
                  <w:color w:val="000000"/>
                  <w:lang w:eastAsia="en-US"/>
                </w:rPr>
                <w:t>226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82"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83"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84"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85"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86"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87"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88" w:author="Clive" w:date="2020-09-13T11:12: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89" w:author="Clive" w:date="2020-09-13T11:12:00Z"/>
                <w:snapToGrid w:val="0"/>
                <w:color w:val="000000"/>
                <w:lang w:eastAsia="en-US"/>
              </w:rPr>
            </w:pPr>
            <w:ins w:id="90" w:author="Clive" w:date="2020-09-13T11:15:00Z">
              <w:r>
                <w:rPr>
                  <w:snapToGrid w:val="0"/>
                  <w:color w:val="000000"/>
                  <w:lang w:eastAsia="en-US"/>
                </w:rPr>
                <w:t>6.75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91" w:author="Clive" w:date="2020-09-13T11:12:00Z"/>
                <w:snapToGrid w:val="0"/>
                <w:color w:val="000000"/>
                <w:lang w:eastAsia="en-US"/>
              </w:rPr>
            </w:pPr>
            <w:ins w:id="92" w:author="Clive" w:date="2020-09-13T11:16:00Z">
              <w:r>
                <w:rPr>
                  <w:snapToGrid w:val="0"/>
                  <w:color w:val="000000"/>
                  <w:lang w:eastAsia="en-US"/>
                </w:rPr>
                <w:t>198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93" w:author="Clive" w:date="2020-09-13T11:12:00Z"/>
                <w:snapToGrid w:val="0"/>
                <w:color w:val="000000"/>
                <w:lang w:eastAsia="en-US"/>
              </w:rPr>
            </w:pPr>
            <w:ins w:id="94" w:author="Clive" w:date="2020-09-13T11:16:00Z">
              <w:r>
                <w:rPr>
                  <w:snapToGrid w:val="0"/>
                  <w:color w:val="000000"/>
                  <w:lang w:eastAsia="en-US"/>
                </w:rPr>
                <w:t>203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95" w:author="Clive" w:date="2020-09-13T11:12:00Z"/>
                <w:snapToGrid w:val="0"/>
                <w:color w:val="000000"/>
                <w:lang w:eastAsia="en-US"/>
              </w:rPr>
            </w:pPr>
            <w:ins w:id="96" w:author="Clive" w:date="2020-09-13T11:16:00Z">
              <w:r>
                <w:rPr>
                  <w:snapToGrid w:val="0"/>
                  <w:color w:val="000000"/>
                  <w:lang w:eastAsia="en-US"/>
                </w:rPr>
                <w:t>208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97" w:author="Clive" w:date="2020-09-13T11:12:00Z"/>
                <w:snapToGrid w:val="0"/>
                <w:color w:val="000000"/>
                <w:lang w:eastAsia="en-US"/>
              </w:rPr>
            </w:pPr>
            <w:ins w:id="98" w:author="Clive" w:date="2020-09-13T11:16:00Z">
              <w:r>
                <w:rPr>
                  <w:snapToGrid w:val="0"/>
                  <w:color w:val="000000"/>
                  <w:lang w:eastAsia="en-US"/>
                </w:rPr>
                <w:t>213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99" w:author="Clive" w:date="2020-09-13T11:12:00Z"/>
                <w:snapToGrid w:val="0"/>
                <w:color w:val="000000"/>
                <w:lang w:eastAsia="en-US"/>
              </w:rPr>
            </w:pPr>
            <w:ins w:id="100" w:author="Clive" w:date="2020-09-13T11:16:00Z">
              <w:r>
                <w:rPr>
                  <w:snapToGrid w:val="0"/>
                  <w:color w:val="000000"/>
                  <w:lang w:eastAsia="en-US"/>
                </w:rPr>
                <w:t>218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E67467">
            <w:pPr>
              <w:jc w:val="right"/>
              <w:rPr>
                <w:ins w:id="101" w:author="Clive" w:date="2020-09-13T11:12:00Z"/>
                <w:snapToGrid w:val="0"/>
                <w:color w:val="000000"/>
                <w:lang w:eastAsia="en-US"/>
              </w:rPr>
            </w:pPr>
            <w:ins w:id="102" w:author="Clive" w:date="2020-09-13T11:16:00Z">
              <w:r>
                <w:rPr>
                  <w:snapToGrid w:val="0"/>
                  <w:color w:val="000000"/>
                  <w:lang w:eastAsia="en-US"/>
                </w:rPr>
                <w:t>223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03" w:author="Clive" w:date="2020-09-13T11:12:00Z"/>
                <w:snapToGrid w:val="0"/>
                <w:color w:val="000000"/>
                <w:lang w:eastAsia="en-US"/>
              </w:rPr>
            </w:pPr>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04"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05"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06" w:author="Clive" w:date="2020-09-13T11:12: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07" w:author="Clive" w:date="2020-09-13T11:12: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195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205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215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E67467">
            <w:pPr>
              <w:jc w:val="right"/>
              <w:rPr>
                <w:snapToGrid w:val="0"/>
                <w:color w:val="000000"/>
                <w:lang w:eastAsia="en-US"/>
              </w:rPr>
            </w:pPr>
            <w:r>
              <w:rPr>
                <w:snapToGrid w:val="0"/>
                <w:color w:val="000000"/>
                <w:lang w:eastAsia="en-US"/>
              </w:rPr>
              <w:t>220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230</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08"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09" w:author="Clive" w:date="2020-09-13T11:13:00Z"/>
                <w:snapToGrid w:val="0"/>
                <w:color w:val="000000"/>
                <w:lang w:eastAsia="en-US"/>
              </w:rPr>
            </w:pPr>
            <w:ins w:id="110" w:author="Clive" w:date="2020-09-13T11:16:00Z">
              <w:r>
                <w:rPr>
                  <w:snapToGrid w:val="0"/>
                  <w:color w:val="000000"/>
                  <w:lang w:eastAsia="en-US"/>
                </w:rPr>
                <w:t>6.25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11" w:author="Clive" w:date="2020-09-13T11:13:00Z"/>
                <w:snapToGrid w:val="0"/>
                <w:color w:val="000000"/>
                <w:lang w:eastAsia="en-US"/>
              </w:rPr>
            </w:pPr>
            <w:ins w:id="112" w:author="Clive" w:date="2020-09-13T11:16:00Z">
              <w:r>
                <w:rPr>
                  <w:snapToGrid w:val="0"/>
                  <w:color w:val="000000"/>
                  <w:lang w:eastAsia="en-US"/>
                </w:rPr>
                <w:t>1</w:t>
              </w:r>
            </w:ins>
            <w:ins w:id="113" w:author="Clive" w:date="2020-09-13T11:18:00Z">
              <w:r>
                <w:rPr>
                  <w:snapToGrid w:val="0"/>
                  <w:color w:val="000000"/>
                  <w:lang w:eastAsia="en-US"/>
                </w:rPr>
                <w:t>7</w:t>
              </w:r>
            </w:ins>
            <w:ins w:id="114" w:author="Clive" w:date="2020-09-13T11:16:00Z">
              <w:r>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15" w:author="Clive" w:date="2020-09-13T11:13:00Z"/>
                <w:snapToGrid w:val="0"/>
                <w:color w:val="000000"/>
                <w:lang w:eastAsia="en-US"/>
              </w:rPr>
            </w:pPr>
            <w:ins w:id="116" w:author="Clive" w:date="2020-09-13T11:17:00Z">
              <w:r>
                <w:rPr>
                  <w:snapToGrid w:val="0"/>
                  <w:color w:val="000000"/>
                  <w:lang w:eastAsia="en-US"/>
                </w:rPr>
                <w:t>1</w:t>
              </w:r>
            </w:ins>
            <w:ins w:id="117" w:author="Clive" w:date="2020-09-13T11:18:00Z">
              <w:r>
                <w:rPr>
                  <w:snapToGrid w:val="0"/>
                  <w:color w:val="000000"/>
                  <w:lang w:eastAsia="en-US"/>
                </w:rPr>
                <w:t>7</w:t>
              </w:r>
            </w:ins>
            <w:ins w:id="118" w:author="Clive" w:date="2020-09-13T11:17:00Z">
              <w:r>
                <w:rPr>
                  <w:snapToGrid w:val="0"/>
                  <w:color w:val="000000"/>
                  <w:lang w:eastAsia="en-US"/>
                </w:rPr>
                <w:t>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19" w:author="Clive" w:date="2020-09-13T11:13:00Z"/>
                <w:snapToGrid w:val="0"/>
                <w:color w:val="000000"/>
                <w:lang w:eastAsia="en-US"/>
              </w:rPr>
            </w:pPr>
            <w:ins w:id="120" w:author="Clive" w:date="2020-09-13T11:17:00Z">
              <w:r>
                <w:rPr>
                  <w:snapToGrid w:val="0"/>
                  <w:color w:val="000000"/>
                  <w:lang w:eastAsia="en-US"/>
                </w:rPr>
                <w:t>1</w:t>
              </w:r>
            </w:ins>
            <w:ins w:id="121" w:author="Clive" w:date="2020-09-13T11:18:00Z">
              <w:r>
                <w:rPr>
                  <w:snapToGrid w:val="0"/>
                  <w:color w:val="000000"/>
                  <w:lang w:eastAsia="en-US"/>
                </w:rPr>
                <w:t>8</w:t>
              </w:r>
            </w:ins>
            <w:ins w:id="122" w:author="Clive" w:date="2020-09-13T11:17:00Z">
              <w:r>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3" w:author="Clive" w:date="2020-09-13T11:13:00Z"/>
                <w:snapToGrid w:val="0"/>
                <w:color w:val="000000"/>
                <w:lang w:eastAsia="en-US"/>
              </w:rPr>
            </w:pPr>
            <w:ins w:id="124" w:author="Clive" w:date="2020-09-13T11:17:00Z">
              <w:r>
                <w:rPr>
                  <w:snapToGrid w:val="0"/>
                  <w:color w:val="000000"/>
                  <w:lang w:eastAsia="en-US"/>
                </w:rPr>
                <w:t>1</w:t>
              </w:r>
            </w:ins>
            <w:ins w:id="125" w:author="Clive" w:date="2020-09-13T11:19:00Z">
              <w:r>
                <w:rPr>
                  <w:snapToGrid w:val="0"/>
                  <w:color w:val="000000"/>
                  <w:lang w:eastAsia="en-US"/>
                </w:rPr>
                <w:t>8</w:t>
              </w:r>
            </w:ins>
            <w:ins w:id="126" w:author="Clive" w:date="2020-09-13T11:17:00Z">
              <w:r>
                <w:rPr>
                  <w:snapToGrid w:val="0"/>
                  <w:color w:val="000000"/>
                  <w:lang w:eastAsia="en-US"/>
                </w:rPr>
                <w:t>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27" w:author="Clive" w:date="2020-09-13T11:13:00Z"/>
                <w:snapToGrid w:val="0"/>
                <w:color w:val="000000"/>
                <w:lang w:eastAsia="en-US"/>
              </w:rPr>
            </w:pPr>
            <w:ins w:id="128" w:author="Clive" w:date="2020-09-13T11:17:00Z">
              <w:r>
                <w:rPr>
                  <w:snapToGrid w:val="0"/>
                  <w:color w:val="000000"/>
                  <w:lang w:eastAsia="en-US"/>
                </w:rPr>
                <w:t>1</w:t>
              </w:r>
            </w:ins>
            <w:ins w:id="129" w:author="Clive" w:date="2020-09-13T11:19:00Z">
              <w:r>
                <w:rPr>
                  <w:snapToGrid w:val="0"/>
                  <w:color w:val="000000"/>
                  <w:lang w:eastAsia="en-US"/>
                </w:rPr>
                <w:t>9</w:t>
              </w:r>
            </w:ins>
            <w:ins w:id="130" w:author="Clive" w:date="2020-09-13T11:17:00Z">
              <w:r>
                <w:rPr>
                  <w:snapToGrid w:val="0"/>
                  <w:color w:val="000000"/>
                  <w:lang w:eastAsia="en-US"/>
                </w:rPr>
                <w:t>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1" w:author="Clive" w:date="2020-09-13T11:13:00Z"/>
                <w:snapToGrid w:val="0"/>
                <w:color w:val="000000"/>
                <w:lang w:eastAsia="en-US"/>
              </w:rPr>
            </w:pPr>
            <w:ins w:id="132" w:author="Clive" w:date="2020-09-13T11:17:00Z">
              <w:r>
                <w:rPr>
                  <w:snapToGrid w:val="0"/>
                  <w:color w:val="000000"/>
                  <w:lang w:eastAsia="en-US"/>
                </w:rPr>
                <w:t>1</w:t>
              </w:r>
            </w:ins>
            <w:ins w:id="133" w:author="Clive" w:date="2020-09-13T11:19:00Z">
              <w:r>
                <w:rPr>
                  <w:snapToGrid w:val="0"/>
                  <w:color w:val="000000"/>
                  <w:lang w:eastAsia="en-US"/>
                </w:rPr>
                <w:t>9</w:t>
              </w:r>
            </w:ins>
            <w:ins w:id="134" w:author="Clive" w:date="2020-09-13T11:17:00Z">
              <w:r>
                <w:rPr>
                  <w:snapToGrid w:val="0"/>
                  <w:color w:val="000000"/>
                  <w:lang w:eastAsia="en-US"/>
                </w:rPr>
                <w:t>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5" w:author="Clive" w:date="2020-09-13T11:13:00Z"/>
                <w:snapToGrid w:val="0"/>
                <w:color w:val="000000"/>
                <w:lang w:eastAsia="en-US"/>
              </w:rPr>
            </w:pPr>
            <w:ins w:id="136" w:author="Clive" w:date="2020-09-13T11:19:00Z">
              <w:r>
                <w:rPr>
                  <w:snapToGrid w:val="0"/>
                  <w:color w:val="000000"/>
                  <w:lang w:eastAsia="en-US"/>
                </w:rPr>
                <w:t>207</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37"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38"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39"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40"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174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184</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224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41"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2" w:author="Clive" w:date="2020-09-13T11:13:00Z"/>
                <w:snapToGrid w:val="0"/>
                <w:color w:val="000000"/>
                <w:lang w:eastAsia="en-US"/>
              </w:rPr>
            </w:pPr>
            <w:ins w:id="143" w:author="Clive" w:date="2020-09-13T11:19:00Z">
              <w:r>
                <w:rPr>
                  <w:snapToGrid w:val="0"/>
                  <w:color w:val="000000"/>
                  <w:lang w:eastAsia="en-US"/>
                </w:rPr>
                <w:t>5.75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4" w:author="Clive" w:date="2020-09-13T11:13:00Z"/>
                <w:snapToGrid w:val="0"/>
                <w:color w:val="000000"/>
                <w:lang w:eastAsia="en-US"/>
              </w:rPr>
            </w:pPr>
            <w:ins w:id="145" w:author="Clive" w:date="2020-09-13T11:20:00Z">
              <w:r>
                <w:rPr>
                  <w:snapToGrid w:val="0"/>
                  <w:color w:val="000000"/>
                  <w:lang w:eastAsia="en-US"/>
                </w:rPr>
                <w:t>144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6" w:author="Clive" w:date="2020-09-13T11:13:00Z"/>
                <w:snapToGrid w:val="0"/>
                <w:color w:val="000000"/>
                <w:lang w:eastAsia="en-US"/>
              </w:rPr>
            </w:pPr>
            <w:ins w:id="147" w:author="Clive" w:date="2020-09-13T11:20:00Z">
              <w:r>
                <w:rPr>
                  <w:snapToGrid w:val="0"/>
                  <w:color w:val="000000"/>
                  <w:lang w:eastAsia="en-US"/>
                </w:rPr>
                <w:t>149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48" w:author="Clive" w:date="2020-09-13T11:13:00Z"/>
                <w:snapToGrid w:val="0"/>
                <w:color w:val="000000"/>
                <w:lang w:eastAsia="en-US"/>
              </w:rPr>
            </w:pPr>
            <w:ins w:id="149" w:author="Clive" w:date="2020-09-13T11:20:00Z">
              <w:r>
                <w:rPr>
                  <w:snapToGrid w:val="0"/>
                  <w:color w:val="000000"/>
                  <w:lang w:eastAsia="en-US"/>
                </w:rPr>
                <w:t>154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0" w:author="Clive" w:date="2020-09-13T11:13:00Z"/>
                <w:snapToGrid w:val="0"/>
                <w:color w:val="000000"/>
                <w:lang w:eastAsia="en-US"/>
              </w:rPr>
            </w:pPr>
            <w:ins w:id="151" w:author="Clive" w:date="2020-09-13T11:20:00Z">
              <w:r>
                <w:rPr>
                  <w:snapToGrid w:val="0"/>
                  <w:color w:val="000000"/>
                  <w:lang w:eastAsia="en-US"/>
                </w:rPr>
                <w:t>158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2" w:author="Clive" w:date="2020-09-13T11:13:00Z"/>
                <w:snapToGrid w:val="0"/>
                <w:color w:val="000000"/>
                <w:lang w:eastAsia="en-US"/>
              </w:rPr>
            </w:pPr>
            <w:ins w:id="153" w:author="Clive" w:date="2020-09-13T11:20:00Z">
              <w:r>
                <w:rPr>
                  <w:snapToGrid w:val="0"/>
                  <w:color w:val="000000"/>
                  <w:lang w:eastAsia="en-US"/>
                </w:rPr>
                <w:t>164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4" w:author="Clive" w:date="2020-09-13T11:13:00Z"/>
                <w:snapToGrid w:val="0"/>
                <w:color w:val="000000"/>
                <w:lang w:eastAsia="en-US"/>
              </w:rPr>
            </w:pPr>
            <w:ins w:id="155" w:author="Clive" w:date="2020-09-13T11:20:00Z">
              <w:r>
                <w:rPr>
                  <w:snapToGrid w:val="0"/>
                  <w:color w:val="000000"/>
                  <w:lang w:eastAsia="en-US"/>
                </w:rPr>
                <w:t>169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56" w:author="Clive" w:date="2020-09-13T11:13:00Z"/>
                <w:snapToGrid w:val="0"/>
                <w:color w:val="000000"/>
                <w:lang w:eastAsia="en-US"/>
              </w:rPr>
            </w:pPr>
            <w:ins w:id="157" w:author="Clive" w:date="2020-09-13T11:20:00Z">
              <w:r>
                <w:rPr>
                  <w:snapToGrid w:val="0"/>
                  <w:color w:val="000000"/>
                  <w:lang w:eastAsia="en-US"/>
                </w:rPr>
                <w:t>179</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486A3D" w:rsidP="00E67467">
            <w:pPr>
              <w:jc w:val="right"/>
              <w:rPr>
                <w:ins w:id="158" w:author="Clive" w:date="2020-09-13T11:13:00Z"/>
                <w:snapToGrid w:val="0"/>
                <w:color w:val="000000"/>
                <w:lang w:eastAsia="en-US"/>
              </w:rPr>
            </w:pPr>
            <w:ins w:id="159" w:author="Clive" w:date="2020-09-13T11:21:00Z">
              <w:r>
                <w:rPr>
                  <w:snapToGrid w:val="0"/>
                  <w:color w:val="000000"/>
                  <w:lang w:eastAsia="en-US"/>
                </w:rPr>
                <w:t>217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60"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1"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62"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5.5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174</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rsidP="00E67467">
            <w:pPr>
              <w:jc w:val="right"/>
              <w:rPr>
                <w:snapToGrid w:val="0"/>
                <w:color w:val="000000"/>
                <w:lang w:eastAsia="en-US"/>
              </w:rPr>
            </w:pPr>
            <w:r>
              <w:rPr>
                <w:snapToGrid w:val="0"/>
                <w:color w:val="000000"/>
                <w:lang w:eastAsia="en-US"/>
              </w:rPr>
              <w:t>210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63"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64" w:author="Clive" w:date="2020-09-13T11:13:00Z"/>
                <w:snapToGrid w:val="0"/>
                <w:color w:val="000000"/>
                <w:lang w:eastAsia="en-US"/>
              </w:rPr>
            </w:pPr>
            <w:ins w:id="165" w:author="Clive" w:date="2020-09-13T11:26:00Z">
              <w:r>
                <w:rPr>
                  <w:snapToGrid w:val="0"/>
                  <w:color w:val="000000"/>
                  <w:lang w:eastAsia="en-US"/>
                </w:rPr>
                <w:t>5.25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66" w:author="Clive" w:date="2020-09-13T11:13:00Z"/>
                <w:snapToGrid w:val="0"/>
                <w:color w:val="000000"/>
                <w:lang w:eastAsia="en-US"/>
              </w:rPr>
            </w:pPr>
            <w:ins w:id="167" w:author="Clive" w:date="2020-09-13T11:27:00Z">
              <w:r>
                <w:rPr>
                  <w:snapToGrid w:val="0"/>
                  <w:color w:val="000000"/>
                  <w:lang w:eastAsia="en-US"/>
                </w:rPr>
                <w:t>133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68" w:author="Clive" w:date="2020-09-13T11:13:00Z"/>
                <w:snapToGrid w:val="0"/>
                <w:color w:val="000000"/>
                <w:lang w:eastAsia="en-US"/>
              </w:rPr>
            </w:pPr>
            <w:ins w:id="169" w:author="Clive" w:date="2020-09-13T11:27:00Z">
              <w:r>
                <w:rPr>
                  <w:snapToGrid w:val="0"/>
                  <w:color w:val="000000"/>
                  <w:lang w:eastAsia="en-US"/>
                </w:rPr>
                <w:t>138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70" w:author="Clive" w:date="2020-09-13T11:13:00Z"/>
                <w:snapToGrid w:val="0"/>
                <w:color w:val="000000"/>
                <w:lang w:eastAsia="en-US"/>
              </w:rPr>
            </w:pPr>
            <w:ins w:id="171" w:author="Clive" w:date="2020-09-13T11:27:00Z">
              <w:r>
                <w:rPr>
                  <w:snapToGrid w:val="0"/>
                  <w:color w:val="000000"/>
                  <w:lang w:eastAsia="en-US"/>
                </w:rPr>
                <w:t>14</w:t>
              </w:r>
            </w:ins>
            <w:ins w:id="172" w:author="Clive" w:date="2020-09-13T11:28:00Z">
              <w:r>
                <w:rPr>
                  <w:snapToGrid w:val="0"/>
                  <w:color w:val="000000"/>
                  <w:lang w:eastAsia="en-US"/>
                </w:rPr>
                <w:t>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73" w:author="Clive" w:date="2020-09-13T11:13:00Z"/>
                <w:snapToGrid w:val="0"/>
                <w:color w:val="000000"/>
                <w:lang w:eastAsia="en-US"/>
              </w:rPr>
            </w:pPr>
            <w:ins w:id="174" w:author="Clive" w:date="2020-09-13T11:28:00Z">
              <w:r>
                <w:rPr>
                  <w:snapToGrid w:val="0"/>
                  <w:color w:val="000000"/>
                  <w:lang w:eastAsia="en-US"/>
                </w:rPr>
                <w:t>148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75" w:author="Clive" w:date="2020-09-13T11:13:00Z"/>
                <w:snapToGrid w:val="0"/>
                <w:color w:val="000000"/>
                <w:lang w:eastAsia="en-US"/>
              </w:rPr>
            </w:pPr>
            <w:ins w:id="176" w:author="Clive" w:date="2020-09-13T11:28:00Z">
              <w:r>
                <w:rPr>
                  <w:snapToGrid w:val="0"/>
                  <w:color w:val="000000"/>
                  <w:lang w:eastAsia="en-US"/>
                </w:rPr>
                <w:t>153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77" w:author="Clive" w:date="2020-09-13T11:13:00Z"/>
                <w:snapToGrid w:val="0"/>
                <w:color w:val="000000"/>
                <w:lang w:eastAsia="en-US"/>
              </w:rPr>
            </w:pPr>
            <w:ins w:id="178" w:author="Clive" w:date="2020-09-13T11:28:00Z">
              <w:r>
                <w:rPr>
                  <w:snapToGrid w:val="0"/>
                  <w:color w:val="000000"/>
                  <w:lang w:eastAsia="en-US"/>
                </w:rPr>
                <w:t>158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79" w:author="Clive" w:date="2020-09-13T11:13:00Z"/>
                <w:snapToGrid w:val="0"/>
                <w:color w:val="000000"/>
                <w:lang w:eastAsia="en-US"/>
              </w:rPr>
            </w:pPr>
            <w:ins w:id="180" w:author="Clive" w:date="2020-09-13T11:28:00Z">
              <w:r>
                <w:rPr>
                  <w:snapToGrid w:val="0"/>
                  <w:color w:val="000000"/>
                  <w:lang w:eastAsia="en-US"/>
                </w:rPr>
                <w:t>168</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81" w:author="Clive" w:date="2020-09-13T11:13:00Z"/>
                <w:snapToGrid w:val="0"/>
                <w:color w:val="000000"/>
                <w:lang w:eastAsia="en-US"/>
              </w:rPr>
            </w:pPr>
            <w:ins w:id="182" w:author="Clive" w:date="2020-09-13T11:29:00Z">
              <w:r>
                <w:rPr>
                  <w:snapToGrid w:val="0"/>
                  <w:color w:val="000000"/>
                  <w:lang w:eastAsia="en-US"/>
                </w:rPr>
                <w:t>203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183"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84"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185"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196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186"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87" w:author="Clive" w:date="2020-09-13T11:13:00Z"/>
                <w:snapToGrid w:val="0"/>
                <w:color w:val="000000"/>
                <w:lang w:eastAsia="en-US"/>
              </w:rPr>
            </w:pPr>
            <w:ins w:id="188" w:author="Clive" w:date="2020-09-13T11:29:00Z">
              <w:r>
                <w:rPr>
                  <w:snapToGrid w:val="0"/>
                  <w:color w:val="000000"/>
                  <w:lang w:eastAsia="en-US"/>
                </w:rPr>
                <w:t>4.75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89" w:author="Clive" w:date="2020-09-13T11:13:00Z"/>
                <w:snapToGrid w:val="0"/>
                <w:color w:val="000000"/>
                <w:lang w:eastAsia="en-US"/>
              </w:rPr>
            </w:pPr>
            <w:ins w:id="190" w:author="Clive" w:date="2020-09-13T11:29:00Z">
              <w:r>
                <w:rPr>
                  <w:snapToGrid w:val="0"/>
                  <w:color w:val="000000"/>
                  <w:lang w:eastAsia="en-US"/>
                </w:rPr>
                <w:t>120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91" w:author="Clive" w:date="2020-09-13T11:13:00Z"/>
                <w:snapToGrid w:val="0"/>
                <w:color w:val="000000"/>
                <w:lang w:eastAsia="en-US"/>
              </w:rPr>
            </w:pPr>
            <w:ins w:id="192" w:author="Clive" w:date="2020-09-13T11:29:00Z">
              <w:r>
                <w:rPr>
                  <w:snapToGrid w:val="0"/>
                  <w:color w:val="000000"/>
                  <w:lang w:eastAsia="en-US"/>
                </w:rPr>
                <w:t>125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93" w:author="Clive" w:date="2020-09-13T11:13:00Z"/>
                <w:snapToGrid w:val="0"/>
                <w:color w:val="000000"/>
                <w:lang w:eastAsia="en-US"/>
              </w:rPr>
            </w:pPr>
            <w:ins w:id="194" w:author="Clive" w:date="2020-09-13T11:29:00Z">
              <w:r>
                <w:rPr>
                  <w:snapToGrid w:val="0"/>
                  <w:color w:val="000000"/>
                  <w:lang w:eastAsia="en-US"/>
                </w:rPr>
                <w:t>130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95" w:author="Clive" w:date="2020-09-13T11:13:00Z"/>
                <w:snapToGrid w:val="0"/>
                <w:color w:val="000000"/>
                <w:lang w:eastAsia="en-US"/>
              </w:rPr>
            </w:pPr>
            <w:ins w:id="196" w:author="Clive" w:date="2020-09-13T11:29:00Z">
              <w:r>
                <w:rPr>
                  <w:snapToGrid w:val="0"/>
                  <w:color w:val="000000"/>
                  <w:lang w:eastAsia="en-US"/>
                </w:rPr>
                <w:t>135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97" w:author="Clive" w:date="2020-09-13T11:13:00Z"/>
                <w:snapToGrid w:val="0"/>
                <w:color w:val="000000"/>
                <w:lang w:eastAsia="en-US"/>
              </w:rPr>
            </w:pPr>
            <w:ins w:id="198" w:author="Clive" w:date="2020-09-13T11:29:00Z">
              <w:r>
                <w:rPr>
                  <w:snapToGrid w:val="0"/>
                  <w:color w:val="000000"/>
                  <w:lang w:eastAsia="en-US"/>
                </w:rPr>
                <w:t>140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199" w:author="Clive" w:date="2020-09-13T11:13:00Z"/>
                <w:snapToGrid w:val="0"/>
                <w:color w:val="000000"/>
                <w:lang w:eastAsia="en-US"/>
              </w:rPr>
            </w:pPr>
            <w:ins w:id="200" w:author="Clive" w:date="2020-09-13T11:30:00Z">
              <w:r>
                <w:rPr>
                  <w:snapToGrid w:val="0"/>
                  <w:color w:val="000000"/>
                  <w:lang w:eastAsia="en-US"/>
                </w:rPr>
                <w:t>145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01" w:author="Clive" w:date="2020-09-13T11:13:00Z"/>
                <w:snapToGrid w:val="0"/>
                <w:color w:val="000000"/>
                <w:lang w:eastAsia="en-US"/>
              </w:rPr>
            </w:pPr>
            <w:ins w:id="202" w:author="Clive" w:date="2020-09-13T11:30:00Z">
              <w:r>
                <w:rPr>
                  <w:snapToGrid w:val="0"/>
                  <w:color w:val="000000"/>
                  <w:lang w:eastAsia="en-US"/>
                </w:rPr>
                <w:t>155</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03" w:author="Clive" w:date="2020-09-13T11:13:00Z"/>
                <w:snapToGrid w:val="0"/>
                <w:color w:val="000000"/>
                <w:lang w:eastAsia="en-US"/>
              </w:rPr>
            </w:pPr>
            <w:ins w:id="204" w:author="Clive" w:date="2020-09-13T11:30:00Z">
              <w:r>
                <w:rPr>
                  <w:snapToGrid w:val="0"/>
                  <w:color w:val="000000"/>
                  <w:lang w:eastAsia="en-US"/>
                </w:rPr>
                <w:t>188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rsidP="00F976C5">
            <w:pPr>
              <w:jc w:val="right"/>
              <w:rPr>
                <w:ins w:id="205"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06"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07"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4.5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148</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180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08"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FA3585">
            <w:pPr>
              <w:jc w:val="right"/>
              <w:rPr>
                <w:ins w:id="209" w:author="Clive" w:date="2020-09-13T11:13:00Z"/>
                <w:snapToGrid w:val="0"/>
                <w:color w:val="000000"/>
                <w:lang w:eastAsia="en-US"/>
              </w:rPr>
            </w:pPr>
            <w:ins w:id="210" w:author="Clive" w:date="2020-09-13T11:30:00Z">
              <w:r>
                <w:rPr>
                  <w:snapToGrid w:val="0"/>
                  <w:color w:val="000000"/>
                  <w:lang w:eastAsia="en-US"/>
                </w:rPr>
                <w:t>4.25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11" w:author="Clive" w:date="2020-09-13T11:13:00Z"/>
                <w:snapToGrid w:val="0"/>
                <w:color w:val="000000"/>
                <w:lang w:eastAsia="en-US"/>
              </w:rPr>
            </w:pPr>
            <w:ins w:id="212" w:author="Clive" w:date="2020-09-13T11:31:00Z">
              <w:r>
                <w:rPr>
                  <w:snapToGrid w:val="0"/>
                  <w:color w:val="000000"/>
                  <w:lang w:eastAsia="en-US"/>
                </w:rPr>
                <w:t>9</w:t>
              </w:r>
            </w:ins>
            <w:ins w:id="213" w:author="Clive" w:date="2020-09-13T11:32:00Z">
              <w:r>
                <w:rPr>
                  <w:snapToGrid w:val="0"/>
                  <w:color w:val="000000"/>
                  <w:lang w:eastAsia="en-US"/>
                </w:rPr>
                <w:t>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14" w:author="Clive" w:date="2020-09-13T11:13:00Z"/>
                <w:snapToGrid w:val="0"/>
                <w:color w:val="000000"/>
                <w:lang w:eastAsia="en-US"/>
              </w:rPr>
            </w:pPr>
            <w:ins w:id="215" w:author="Clive" w:date="2020-09-13T11:32:00Z">
              <w:r>
                <w:rPr>
                  <w:snapToGrid w:val="0"/>
                  <w:color w:val="000000"/>
                  <w:lang w:eastAsia="en-US"/>
                </w:rPr>
                <w:t>101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16" w:author="Clive" w:date="2020-09-13T11:13:00Z"/>
                <w:snapToGrid w:val="0"/>
                <w:color w:val="000000"/>
                <w:lang w:eastAsia="en-US"/>
              </w:rPr>
            </w:pPr>
            <w:ins w:id="217" w:author="Clive" w:date="2020-09-13T11:32:00Z">
              <w:r>
                <w:rPr>
                  <w:snapToGrid w:val="0"/>
                  <w:color w:val="000000"/>
                  <w:lang w:eastAsia="en-US"/>
                </w:rPr>
                <w:t>106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18" w:author="Clive" w:date="2020-09-13T11:13:00Z"/>
                <w:snapToGrid w:val="0"/>
                <w:color w:val="000000"/>
                <w:lang w:eastAsia="en-US"/>
              </w:rPr>
            </w:pPr>
            <w:ins w:id="219" w:author="Clive" w:date="2020-09-13T11:33:00Z">
              <w:r>
                <w:rPr>
                  <w:snapToGrid w:val="0"/>
                  <w:color w:val="000000"/>
                  <w:lang w:eastAsia="en-US"/>
                </w:rPr>
                <w:t>111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20" w:author="Clive" w:date="2020-09-13T11:13:00Z"/>
                <w:snapToGrid w:val="0"/>
                <w:color w:val="000000"/>
                <w:lang w:eastAsia="en-US"/>
              </w:rPr>
            </w:pPr>
            <w:ins w:id="221" w:author="Clive" w:date="2020-09-13T11:33:00Z">
              <w:r>
                <w:rPr>
                  <w:snapToGrid w:val="0"/>
                  <w:color w:val="000000"/>
                  <w:lang w:eastAsia="en-US"/>
                </w:rPr>
                <w:t>116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645977">
            <w:pPr>
              <w:jc w:val="right"/>
              <w:rPr>
                <w:ins w:id="222" w:author="Clive" w:date="2020-09-13T11:13:00Z"/>
                <w:snapToGrid w:val="0"/>
                <w:color w:val="000000"/>
                <w:lang w:eastAsia="en-US"/>
              </w:rPr>
            </w:pPr>
            <w:ins w:id="223" w:author="Clive" w:date="2020-09-13T11:33:00Z">
              <w:r>
                <w:rPr>
                  <w:snapToGrid w:val="0"/>
                  <w:color w:val="000000"/>
                  <w:lang w:eastAsia="en-US"/>
                </w:rPr>
                <w:t>121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24" w:author="Clive" w:date="2020-09-13T11:13:00Z"/>
                <w:snapToGrid w:val="0"/>
                <w:color w:val="000000"/>
                <w:lang w:eastAsia="en-US"/>
              </w:rPr>
            </w:pPr>
            <w:ins w:id="225" w:author="Clive" w:date="2020-09-13T11:33:00Z">
              <w:r>
                <w:rPr>
                  <w:snapToGrid w:val="0"/>
                  <w:color w:val="000000"/>
                  <w:lang w:eastAsia="en-US"/>
                </w:rPr>
                <w:t>126</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26" w:author="Clive" w:date="2020-09-13T11:13:00Z"/>
                <w:snapToGrid w:val="0"/>
                <w:color w:val="000000"/>
                <w:lang w:eastAsia="en-US"/>
              </w:rPr>
            </w:pPr>
            <w:ins w:id="227" w:author="Clive" w:date="2020-09-13T11:33:00Z">
              <w:r>
                <w:rPr>
                  <w:snapToGrid w:val="0"/>
                  <w:color w:val="000000"/>
                  <w:lang w:eastAsia="en-US"/>
                </w:rPr>
                <w:t>162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28"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29"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30"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4</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99</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645977">
            <w:pPr>
              <w:jc w:val="right"/>
              <w:rPr>
                <w:snapToGrid w:val="0"/>
                <w:color w:val="000000"/>
                <w:lang w:eastAsia="en-US"/>
              </w:rPr>
            </w:pPr>
            <w:r>
              <w:rPr>
                <w:snapToGrid w:val="0"/>
                <w:color w:val="000000"/>
                <w:lang w:eastAsia="en-US"/>
              </w:rPr>
              <w:t>104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114</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170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31"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32" w:author="Clive" w:date="2020-09-13T11:13:00Z"/>
                <w:snapToGrid w:val="0"/>
                <w:color w:val="000000"/>
                <w:lang w:eastAsia="en-US"/>
              </w:rPr>
            </w:pPr>
            <w:ins w:id="233" w:author="Clive" w:date="2020-09-13T11:33:00Z">
              <w:r>
                <w:rPr>
                  <w:snapToGrid w:val="0"/>
                  <w:color w:val="000000"/>
                  <w:lang w:eastAsia="en-US"/>
                </w:rPr>
                <w:t>3.75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34" w:author="Clive" w:date="2020-09-13T11:13:00Z"/>
                <w:snapToGrid w:val="0"/>
                <w:color w:val="000000"/>
                <w:lang w:eastAsia="en-US"/>
              </w:rPr>
            </w:pPr>
            <w:ins w:id="235" w:author="Clive" w:date="2020-09-13T11:34:00Z">
              <w:r>
                <w:rPr>
                  <w:snapToGrid w:val="0"/>
                  <w:color w:val="000000"/>
                  <w:lang w:eastAsia="en-US"/>
                </w:rPr>
                <w:t>78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36" w:author="Clive" w:date="2020-09-13T11:13:00Z"/>
                <w:snapToGrid w:val="0"/>
                <w:color w:val="000000"/>
                <w:lang w:eastAsia="en-US"/>
              </w:rPr>
            </w:pPr>
            <w:ins w:id="237" w:author="Clive" w:date="2020-09-13T11:34:00Z">
              <w:r>
                <w:rPr>
                  <w:snapToGrid w:val="0"/>
                  <w:color w:val="000000"/>
                  <w:lang w:eastAsia="en-US"/>
                </w:rPr>
                <w:t>83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38" w:author="Clive" w:date="2020-09-13T11:13:00Z"/>
                <w:snapToGrid w:val="0"/>
                <w:color w:val="000000"/>
                <w:lang w:eastAsia="en-US"/>
              </w:rPr>
            </w:pPr>
            <w:ins w:id="239" w:author="Clive" w:date="2020-09-13T11:34:00Z">
              <w:r>
                <w:rPr>
                  <w:snapToGrid w:val="0"/>
                  <w:color w:val="000000"/>
                  <w:lang w:eastAsia="en-US"/>
                </w:rPr>
                <w:t>88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40" w:author="Clive" w:date="2020-09-13T11:13:00Z"/>
                <w:snapToGrid w:val="0"/>
                <w:color w:val="000000"/>
                <w:lang w:eastAsia="en-US"/>
              </w:rPr>
            </w:pPr>
            <w:ins w:id="241" w:author="Clive" w:date="2020-09-13T11:34:00Z">
              <w:r>
                <w:rPr>
                  <w:snapToGrid w:val="0"/>
                  <w:color w:val="000000"/>
                  <w:lang w:eastAsia="en-US"/>
                </w:rPr>
                <w:t>93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42" w:author="Clive" w:date="2020-09-13T11:13:00Z"/>
                <w:snapToGrid w:val="0"/>
                <w:color w:val="000000"/>
                <w:lang w:eastAsia="en-US"/>
              </w:rPr>
            </w:pPr>
            <w:ins w:id="243" w:author="Clive" w:date="2020-09-13T11:34:00Z">
              <w:r>
                <w:rPr>
                  <w:snapToGrid w:val="0"/>
                  <w:color w:val="000000"/>
                  <w:lang w:eastAsia="en-US"/>
                </w:rPr>
                <w:t>98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44" w:author="Clive" w:date="2020-09-13T11:13:00Z"/>
                <w:snapToGrid w:val="0"/>
                <w:color w:val="000000"/>
                <w:lang w:eastAsia="en-US"/>
              </w:rPr>
            </w:pPr>
            <w:ins w:id="245" w:author="Clive" w:date="2020-09-13T11:34:00Z">
              <w:r>
                <w:rPr>
                  <w:snapToGrid w:val="0"/>
                  <w:color w:val="000000"/>
                  <w:lang w:eastAsia="en-US"/>
                </w:rPr>
                <w:t>103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46" w:author="Clive" w:date="2020-09-13T11:13:00Z"/>
                <w:snapToGrid w:val="0"/>
                <w:color w:val="000000"/>
                <w:lang w:eastAsia="en-US"/>
              </w:rPr>
            </w:pPr>
            <w:ins w:id="247" w:author="Clive" w:date="2020-09-13T11:34:00Z">
              <w:r>
                <w:rPr>
                  <w:snapToGrid w:val="0"/>
                  <w:color w:val="000000"/>
                  <w:lang w:eastAsia="en-US"/>
                </w:rPr>
                <w:t>113</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48" w:author="Clive" w:date="2020-09-13T11:13:00Z"/>
                <w:snapToGrid w:val="0"/>
                <w:color w:val="000000"/>
                <w:lang w:eastAsia="en-US"/>
              </w:rPr>
            </w:pPr>
            <w:ins w:id="249" w:author="Clive" w:date="2020-09-13T11:34:00Z">
              <w:r>
                <w:rPr>
                  <w:snapToGrid w:val="0"/>
                  <w:color w:val="000000"/>
                  <w:lang w:eastAsia="en-US"/>
                </w:rPr>
                <w:t>142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50" w:author="Clive" w:date="2020-09-13T11:13:00Z"/>
                <w:snapToGrid w:val="0"/>
                <w:color w:val="000000"/>
                <w:lang w:eastAsia="en-US"/>
              </w:rPr>
            </w:pPr>
            <w:ins w:id="251" w:author="Clive" w:date="2020-09-13T11:34:00Z">
              <w:r>
                <w:rPr>
                  <w:snapToGrid w:val="0"/>
                  <w:color w:val="000000"/>
                  <w:lang w:eastAsia="en-US"/>
                </w:rPr>
                <w:t>167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52"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53"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3.5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54"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55" w:author="Clive" w:date="2020-09-13T11:13:00Z"/>
                <w:snapToGrid w:val="0"/>
                <w:color w:val="000000"/>
                <w:lang w:eastAsia="en-US"/>
              </w:rPr>
            </w:pPr>
            <w:ins w:id="256" w:author="Clive" w:date="2020-09-13T11:34:00Z">
              <w:r>
                <w:rPr>
                  <w:snapToGrid w:val="0"/>
                  <w:color w:val="000000"/>
                  <w:lang w:eastAsia="en-US"/>
                </w:rPr>
                <w:t>3.25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57" w:author="Clive" w:date="2020-09-13T11:13:00Z"/>
                <w:snapToGrid w:val="0"/>
                <w:color w:val="000000"/>
                <w:lang w:eastAsia="en-US"/>
              </w:rPr>
            </w:pPr>
            <w:ins w:id="258" w:author="Clive" w:date="2020-09-13T11:34:00Z">
              <w:r>
                <w:rPr>
                  <w:snapToGrid w:val="0"/>
                  <w:color w:val="000000"/>
                  <w:lang w:eastAsia="en-US"/>
                </w:rPr>
                <w:t>75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59" w:author="Clive" w:date="2020-09-13T11:13:00Z"/>
                <w:snapToGrid w:val="0"/>
                <w:color w:val="000000"/>
                <w:lang w:eastAsia="en-US"/>
              </w:rPr>
            </w:pPr>
            <w:ins w:id="260" w:author="Clive" w:date="2020-09-13T11:35:00Z">
              <w:r>
                <w:rPr>
                  <w:snapToGrid w:val="0"/>
                  <w:color w:val="000000"/>
                  <w:lang w:eastAsia="en-US"/>
                </w:rPr>
                <w:t>81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61" w:author="Clive" w:date="2020-09-13T11:13:00Z"/>
                <w:snapToGrid w:val="0"/>
                <w:color w:val="000000"/>
                <w:lang w:eastAsia="en-US"/>
              </w:rPr>
            </w:pPr>
            <w:ins w:id="262" w:author="Clive" w:date="2020-09-13T11:35:00Z">
              <w:r>
                <w:rPr>
                  <w:snapToGrid w:val="0"/>
                  <w:color w:val="000000"/>
                  <w:lang w:eastAsia="en-US"/>
                </w:rPr>
                <w:t>86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63" w:author="Clive" w:date="2020-09-13T11:13:00Z"/>
                <w:snapToGrid w:val="0"/>
                <w:color w:val="000000"/>
                <w:lang w:eastAsia="en-US"/>
              </w:rPr>
            </w:pPr>
            <w:ins w:id="264" w:author="Clive" w:date="2020-09-13T11:35:00Z">
              <w:r>
                <w:rPr>
                  <w:snapToGrid w:val="0"/>
                  <w:color w:val="000000"/>
                  <w:lang w:eastAsia="en-US"/>
                </w:rPr>
                <w:t>91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65" w:author="Clive" w:date="2020-09-13T11:13:00Z"/>
                <w:snapToGrid w:val="0"/>
                <w:color w:val="000000"/>
                <w:lang w:eastAsia="en-US"/>
              </w:rPr>
            </w:pPr>
            <w:ins w:id="266" w:author="Clive" w:date="2020-09-13T11:35:00Z">
              <w:r>
                <w:rPr>
                  <w:snapToGrid w:val="0"/>
                  <w:color w:val="000000"/>
                  <w:lang w:eastAsia="en-US"/>
                </w:rPr>
                <w:t>96</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67" w:author="Clive" w:date="2020-09-13T11:13:00Z"/>
                <w:snapToGrid w:val="0"/>
                <w:color w:val="000000"/>
                <w:lang w:eastAsia="en-US"/>
              </w:rPr>
            </w:pPr>
            <w:ins w:id="268" w:author="Clive" w:date="2020-09-13T11:35:00Z">
              <w:r>
                <w:rPr>
                  <w:snapToGrid w:val="0"/>
                  <w:color w:val="000000"/>
                  <w:lang w:eastAsia="en-US"/>
                </w:rPr>
                <w:t>101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69" w:author="Clive" w:date="2020-09-13T11:13:00Z"/>
                <w:snapToGrid w:val="0"/>
                <w:color w:val="000000"/>
                <w:lang w:eastAsia="en-US"/>
              </w:rPr>
            </w:pPr>
            <w:ins w:id="270" w:author="Clive" w:date="2020-09-13T11:35:00Z">
              <w:r>
                <w:rPr>
                  <w:snapToGrid w:val="0"/>
                  <w:color w:val="000000"/>
                  <w:lang w:eastAsia="en-US"/>
                </w:rPr>
                <w:t>111</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71" w:author="Clive" w:date="2020-09-13T11:13:00Z"/>
                <w:snapToGrid w:val="0"/>
                <w:color w:val="000000"/>
                <w:lang w:eastAsia="en-US"/>
              </w:rPr>
            </w:pPr>
            <w:ins w:id="272" w:author="Clive" w:date="2020-09-13T11:35:00Z">
              <w:r>
                <w:rPr>
                  <w:snapToGrid w:val="0"/>
                  <w:color w:val="000000"/>
                  <w:lang w:eastAsia="en-US"/>
                </w:rPr>
                <w:t>138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73" w:author="Clive" w:date="2020-09-13T11:13:00Z"/>
                <w:snapToGrid w:val="0"/>
                <w:color w:val="000000"/>
                <w:lang w:eastAsia="en-US"/>
              </w:rPr>
            </w:pPr>
            <w:ins w:id="274" w:author="Clive" w:date="2020-09-13T11:35:00Z">
              <w:r>
                <w:rPr>
                  <w:snapToGrid w:val="0"/>
                  <w:color w:val="000000"/>
                  <w:lang w:eastAsia="en-US"/>
                </w:rPr>
                <w:t>161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75" w:author="Clive" w:date="2020-09-13T11:13:00Z"/>
                <w:snapToGrid w:val="0"/>
                <w:color w:val="000000"/>
                <w:lang w:eastAsia="en-US"/>
              </w:rPr>
            </w:pPr>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276"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3</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110</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277"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78" w:author="Clive" w:date="2020-09-13T11:13:00Z"/>
                <w:snapToGrid w:val="0"/>
                <w:color w:val="000000"/>
                <w:lang w:eastAsia="en-US"/>
              </w:rPr>
            </w:pPr>
            <w:ins w:id="279" w:author="Clive" w:date="2020-09-13T11:35:00Z">
              <w:r>
                <w:rPr>
                  <w:snapToGrid w:val="0"/>
                  <w:color w:val="000000"/>
                  <w:lang w:eastAsia="en-US"/>
                </w:rPr>
                <w:t>2.75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80" w:author="Clive" w:date="2020-09-13T11:13:00Z"/>
                <w:snapToGrid w:val="0"/>
                <w:color w:val="000000"/>
                <w:lang w:eastAsia="en-US"/>
              </w:rPr>
            </w:pPr>
            <w:ins w:id="281" w:author="Clive" w:date="2020-09-13T11:35:00Z">
              <w:r>
                <w:rPr>
                  <w:snapToGrid w:val="0"/>
                  <w:color w:val="000000"/>
                  <w:lang w:eastAsia="en-US"/>
                </w:rPr>
                <w:t>74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82" w:author="Clive" w:date="2020-09-13T11:13:00Z"/>
                <w:snapToGrid w:val="0"/>
                <w:color w:val="000000"/>
                <w:lang w:eastAsia="en-US"/>
              </w:rPr>
            </w:pPr>
            <w:ins w:id="283" w:author="Clive" w:date="2020-09-13T11:35:00Z">
              <w:r>
                <w:rPr>
                  <w:snapToGrid w:val="0"/>
                  <w:color w:val="000000"/>
                  <w:lang w:eastAsia="en-US"/>
                </w:rPr>
                <w:t>79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84" w:author="Clive" w:date="2020-09-13T11:13:00Z"/>
                <w:snapToGrid w:val="0"/>
                <w:color w:val="000000"/>
                <w:lang w:eastAsia="en-US"/>
              </w:rPr>
            </w:pPr>
            <w:ins w:id="285" w:author="Clive" w:date="2020-09-13T11:36:00Z">
              <w:r>
                <w:rPr>
                  <w:snapToGrid w:val="0"/>
                  <w:color w:val="000000"/>
                  <w:lang w:eastAsia="en-US"/>
                </w:rPr>
                <w:t>84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86" w:author="Clive" w:date="2020-09-13T11:13:00Z"/>
                <w:snapToGrid w:val="0"/>
                <w:color w:val="000000"/>
                <w:lang w:eastAsia="en-US"/>
              </w:rPr>
            </w:pPr>
            <w:ins w:id="287" w:author="Clive" w:date="2020-09-13T11:36:00Z">
              <w:r>
                <w:rPr>
                  <w:snapToGrid w:val="0"/>
                  <w:color w:val="000000"/>
                  <w:lang w:eastAsia="en-US"/>
                </w:rPr>
                <w:t>89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88" w:author="Clive" w:date="2020-09-13T11:13:00Z"/>
                <w:snapToGrid w:val="0"/>
                <w:color w:val="000000"/>
                <w:lang w:eastAsia="en-US"/>
              </w:rPr>
            </w:pPr>
            <w:ins w:id="289" w:author="Clive" w:date="2020-09-13T11:36:00Z">
              <w:r>
                <w:rPr>
                  <w:snapToGrid w:val="0"/>
                  <w:color w:val="000000"/>
                  <w:lang w:eastAsia="en-US"/>
                </w:rPr>
                <w:t>94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90" w:author="Clive" w:date="2020-09-13T11:13:00Z"/>
                <w:snapToGrid w:val="0"/>
                <w:color w:val="000000"/>
                <w:lang w:eastAsia="en-US"/>
              </w:rPr>
            </w:pPr>
            <w:ins w:id="291" w:author="Clive" w:date="2020-09-13T11:36:00Z">
              <w:r>
                <w:rPr>
                  <w:snapToGrid w:val="0"/>
                  <w:color w:val="000000"/>
                  <w:lang w:eastAsia="en-US"/>
                </w:rPr>
                <w:t>98</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92" w:author="Clive" w:date="2020-09-13T11:13:00Z"/>
                <w:snapToGrid w:val="0"/>
                <w:color w:val="000000"/>
                <w:lang w:eastAsia="en-US"/>
              </w:rPr>
            </w:pPr>
            <w:ins w:id="293" w:author="Clive" w:date="2020-09-13T11:36:00Z">
              <w:r>
                <w:rPr>
                  <w:snapToGrid w:val="0"/>
                  <w:color w:val="000000"/>
                  <w:lang w:eastAsia="en-US"/>
                </w:rPr>
                <w:t>108</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rsidP="000A4E00">
            <w:pPr>
              <w:jc w:val="right"/>
              <w:rPr>
                <w:ins w:id="294" w:author="Clive" w:date="2020-09-13T11:13:00Z"/>
                <w:snapToGrid w:val="0"/>
                <w:color w:val="000000"/>
                <w:lang w:eastAsia="en-US"/>
              </w:rPr>
            </w:pPr>
            <w:ins w:id="295" w:author="Clive" w:date="2020-09-13T11:36:00Z">
              <w:r>
                <w:rPr>
                  <w:snapToGrid w:val="0"/>
                  <w:color w:val="000000"/>
                  <w:lang w:eastAsia="en-US"/>
                </w:rPr>
                <w:t>133</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96" w:author="Clive" w:date="2020-09-13T11:13:00Z"/>
                <w:snapToGrid w:val="0"/>
                <w:color w:val="000000"/>
                <w:lang w:eastAsia="en-US"/>
              </w:rPr>
            </w:pPr>
            <w:ins w:id="297" w:author="Clive" w:date="2020-09-13T11:36:00Z">
              <w:r>
                <w:rPr>
                  <w:snapToGrid w:val="0"/>
                  <w:color w:val="000000"/>
                  <w:lang w:eastAsia="en-US"/>
                </w:rPr>
                <w:t>154</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298" w:author="Clive" w:date="2020-09-13T11:13:00Z"/>
                <w:snapToGrid w:val="0"/>
                <w:color w:val="000000"/>
                <w:lang w:eastAsia="en-US"/>
              </w:rPr>
            </w:pPr>
            <w:ins w:id="299" w:author="Clive" w:date="2020-09-13T11:36:00Z">
              <w:r>
                <w:rPr>
                  <w:snapToGrid w:val="0"/>
                  <w:color w:val="000000"/>
                  <w:lang w:eastAsia="en-US"/>
                </w:rPr>
                <w:t>152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00"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93</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106</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rsidP="000A4E00">
            <w:pPr>
              <w:jc w:val="right"/>
              <w:rPr>
                <w:snapToGrid w:val="0"/>
                <w:color w:val="000000"/>
                <w:lang w:eastAsia="en-US"/>
              </w:rPr>
            </w:pPr>
            <w:r>
              <w:rPr>
                <w:snapToGrid w:val="0"/>
                <w:color w:val="000000"/>
                <w:lang w:eastAsia="en-US"/>
              </w:rPr>
              <w:t>130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148</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01"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2" w:author="Clive" w:date="2020-09-13T11:13:00Z"/>
                <w:snapToGrid w:val="0"/>
                <w:color w:val="000000"/>
                <w:lang w:eastAsia="en-US"/>
              </w:rPr>
            </w:pPr>
            <w:ins w:id="303" w:author="Clive" w:date="2020-09-13T11:36:00Z">
              <w:r>
                <w:rPr>
                  <w:snapToGrid w:val="0"/>
                  <w:color w:val="000000"/>
                  <w:lang w:eastAsia="en-US"/>
                </w:rPr>
                <w:t>2.25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04" w:author="Clive" w:date="2020-09-13T11:13:00Z"/>
                <w:snapToGrid w:val="0"/>
                <w:color w:val="000000"/>
                <w:lang w:eastAsia="en-US"/>
              </w:rPr>
            </w:pPr>
            <w:ins w:id="305" w:author="Clive" w:date="2020-09-13T11:36: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6" w:author="Clive" w:date="2020-09-13T11:13:00Z"/>
                <w:snapToGrid w:val="0"/>
                <w:color w:val="000000"/>
                <w:lang w:eastAsia="en-US"/>
              </w:rPr>
            </w:pPr>
            <w:ins w:id="307" w:author="Clive" w:date="2020-09-13T11:37:00Z">
              <w:r>
                <w:rPr>
                  <w:snapToGrid w:val="0"/>
                  <w:color w:val="000000"/>
                  <w:lang w:eastAsia="en-US"/>
                </w:rPr>
                <w:t>70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08" w:author="Clive" w:date="2020-09-13T11:13:00Z"/>
                <w:snapToGrid w:val="0"/>
                <w:color w:val="000000"/>
                <w:lang w:eastAsia="en-US"/>
              </w:rPr>
            </w:pPr>
            <w:ins w:id="309" w:author="Clive" w:date="2020-09-13T11:37:00Z">
              <w:r>
                <w:rPr>
                  <w:snapToGrid w:val="0"/>
                  <w:color w:val="000000"/>
                  <w:lang w:eastAsia="en-US"/>
                </w:rPr>
                <w:t>75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0" w:author="Clive" w:date="2020-09-13T11:13:00Z"/>
                <w:snapToGrid w:val="0"/>
                <w:color w:val="000000"/>
                <w:lang w:eastAsia="en-US"/>
              </w:rPr>
            </w:pPr>
            <w:ins w:id="311" w:author="Clive" w:date="2020-09-13T11:37:00Z">
              <w:r>
                <w:rPr>
                  <w:snapToGrid w:val="0"/>
                  <w:color w:val="000000"/>
                  <w:lang w:eastAsia="en-US"/>
                </w:rPr>
                <w:t>80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2" w:author="Clive" w:date="2020-09-13T11:13:00Z"/>
                <w:snapToGrid w:val="0"/>
                <w:color w:val="000000"/>
                <w:lang w:eastAsia="en-US"/>
              </w:rPr>
            </w:pPr>
            <w:ins w:id="313" w:author="Clive" w:date="2020-09-13T11:37:00Z">
              <w:r>
                <w:rPr>
                  <w:snapToGrid w:val="0"/>
                  <w:color w:val="000000"/>
                  <w:lang w:eastAsia="en-US"/>
                </w:rPr>
                <w:t>85</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4" w:author="Clive" w:date="2020-09-13T11:13:00Z"/>
                <w:snapToGrid w:val="0"/>
                <w:color w:val="000000"/>
                <w:lang w:eastAsia="en-US"/>
              </w:rPr>
            </w:pPr>
            <w:ins w:id="315" w:author="Clive" w:date="2020-09-13T11:37:00Z">
              <w:r>
                <w:rPr>
                  <w:snapToGrid w:val="0"/>
                  <w:color w:val="000000"/>
                  <w:lang w:eastAsia="en-US"/>
                </w:rPr>
                <w:t>89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6" w:author="Clive" w:date="2020-09-13T11:13:00Z"/>
                <w:snapToGrid w:val="0"/>
                <w:color w:val="000000"/>
                <w:lang w:eastAsia="en-US"/>
              </w:rPr>
            </w:pPr>
            <w:ins w:id="317" w:author="Clive" w:date="2020-09-13T11:38:00Z">
              <w:r>
                <w:rPr>
                  <w:snapToGrid w:val="0"/>
                  <w:color w:val="000000"/>
                  <w:lang w:eastAsia="en-US"/>
                </w:rPr>
                <w:t>99</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18" w:author="Clive" w:date="2020-09-13T11:13:00Z"/>
                <w:snapToGrid w:val="0"/>
                <w:color w:val="000000"/>
                <w:lang w:eastAsia="en-US"/>
              </w:rPr>
            </w:pPr>
            <w:ins w:id="319" w:author="Clive" w:date="2020-09-13T11:38:00Z">
              <w:r>
                <w:rPr>
                  <w:snapToGrid w:val="0"/>
                  <w:color w:val="000000"/>
                  <w:lang w:eastAsia="en-US"/>
                </w:rPr>
                <w:t>122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0" w:author="Clive" w:date="2020-09-13T11:13:00Z"/>
                <w:snapToGrid w:val="0"/>
                <w:color w:val="000000"/>
                <w:lang w:eastAsia="en-US"/>
              </w:rPr>
            </w:pPr>
            <w:ins w:id="321" w:author="Clive" w:date="2020-09-13T11:38:00Z">
              <w:r>
                <w:rPr>
                  <w:snapToGrid w:val="0"/>
                  <w:color w:val="000000"/>
                  <w:lang w:eastAsia="en-US"/>
                </w:rPr>
                <w:t>141</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2" w:author="Clive" w:date="2020-09-13T11:13:00Z"/>
                <w:snapToGrid w:val="0"/>
                <w:color w:val="000000"/>
                <w:lang w:eastAsia="en-US"/>
              </w:rPr>
            </w:pPr>
            <w:ins w:id="323" w:author="Clive" w:date="2020-09-13T11:38:00Z">
              <w:r>
                <w:rPr>
                  <w:snapToGrid w:val="0"/>
                  <w:color w:val="000000"/>
                  <w:lang w:eastAsia="en-US"/>
                </w:rPr>
                <w:t>139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FB2A5A">
            <w:pPr>
              <w:jc w:val="right"/>
              <w:rPr>
                <w:ins w:id="324" w:author="Clive" w:date="2020-09-13T11:13:00Z"/>
                <w:snapToGrid w:val="0"/>
                <w:color w:val="000000"/>
                <w:lang w:eastAsia="en-US"/>
              </w:rPr>
            </w:pP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2</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114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130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120</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25"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26" w:author="Clive" w:date="2020-09-13T11:13:00Z"/>
                <w:snapToGrid w:val="0"/>
                <w:color w:val="000000"/>
                <w:lang w:eastAsia="en-US"/>
              </w:rPr>
            </w:pPr>
            <w:ins w:id="327" w:author="Clive" w:date="2020-09-13T11:38:00Z">
              <w:r>
                <w:rPr>
                  <w:snapToGrid w:val="0"/>
                  <w:color w:val="000000"/>
                  <w:lang w:eastAsia="en-US"/>
                </w:rPr>
                <w:t>1.75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28" w:author="Clive" w:date="2020-09-13T11:13:00Z"/>
                <w:snapToGrid w:val="0"/>
                <w:color w:val="000000"/>
                <w:lang w:eastAsia="en-US"/>
              </w:rPr>
            </w:pPr>
            <w:ins w:id="329"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30" w:author="Clive" w:date="2020-09-13T11:13:00Z"/>
                <w:snapToGrid w:val="0"/>
                <w:color w:val="000000"/>
                <w:lang w:eastAsia="en-US"/>
              </w:rPr>
            </w:pPr>
            <w:ins w:id="331"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32" w:author="Clive" w:date="2020-09-13T11:13:00Z"/>
                <w:snapToGrid w:val="0"/>
                <w:color w:val="000000"/>
                <w:lang w:eastAsia="en-US"/>
              </w:rPr>
            </w:pPr>
            <w:ins w:id="333"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34" w:author="Clive" w:date="2020-09-13T11:13:00Z"/>
                <w:snapToGrid w:val="0"/>
                <w:color w:val="000000"/>
                <w:lang w:eastAsia="en-US"/>
              </w:rPr>
            </w:pPr>
            <w:ins w:id="335" w:author="Clive" w:date="2020-09-13T11:38: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36" w:author="Clive" w:date="2020-09-13T11:13:00Z"/>
                <w:snapToGrid w:val="0"/>
                <w:color w:val="000000"/>
                <w:lang w:eastAsia="en-US"/>
              </w:rPr>
            </w:pPr>
            <w:ins w:id="337" w:author="Clive" w:date="2020-09-13T11:39: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38" w:author="Clive" w:date="2020-09-13T11:13:00Z"/>
                <w:snapToGrid w:val="0"/>
                <w:color w:val="000000"/>
                <w:lang w:eastAsia="en-US"/>
              </w:rPr>
            </w:pPr>
            <w:ins w:id="339" w:author="Clive" w:date="2020-09-13T11:39: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0" w:author="Clive" w:date="2020-09-13T11:13:00Z"/>
                <w:snapToGrid w:val="0"/>
                <w:color w:val="000000"/>
                <w:lang w:eastAsia="en-US"/>
              </w:rPr>
            </w:pPr>
            <w:ins w:id="341" w:author="Clive" w:date="2020-09-13T11:39:00Z">
              <w:r>
                <w:rPr>
                  <w:snapToGrid w:val="0"/>
                  <w:color w:val="000000"/>
                  <w:lang w:eastAsia="en-US"/>
                </w:rPr>
                <w:t>79</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2" w:author="Clive" w:date="2020-09-13T11:13:00Z"/>
                <w:snapToGrid w:val="0"/>
                <w:color w:val="000000"/>
                <w:lang w:eastAsia="en-US"/>
              </w:rPr>
            </w:pPr>
            <w:ins w:id="343" w:author="Clive" w:date="2020-09-13T11:39:00Z">
              <w:r>
                <w:rPr>
                  <w:snapToGrid w:val="0"/>
                  <w:color w:val="000000"/>
                  <w:lang w:eastAsia="en-US"/>
                </w:rPr>
                <w:t>97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4" w:author="Clive" w:date="2020-09-13T11:13:00Z"/>
                <w:snapToGrid w:val="0"/>
                <w:color w:val="000000"/>
                <w:lang w:eastAsia="en-US"/>
              </w:rPr>
            </w:pPr>
            <w:ins w:id="345" w:author="Clive" w:date="2020-09-13T11:39:00Z">
              <w:r>
                <w:rPr>
                  <w:snapToGrid w:val="0"/>
                  <w:color w:val="000000"/>
                  <w:lang w:eastAsia="en-US"/>
                </w:rPr>
                <w:t>119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6" w:author="Clive" w:date="2020-09-13T11:13:00Z"/>
                <w:snapToGrid w:val="0"/>
                <w:color w:val="000000"/>
                <w:lang w:eastAsia="en-US"/>
              </w:rPr>
            </w:pPr>
            <w:ins w:id="347" w:author="Clive" w:date="2020-09-13T11:39:00Z">
              <w:r>
                <w:rPr>
                  <w:snapToGrid w:val="0"/>
                  <w:color w:val="000000"/>
                  <w:lang w:eastAsia="en-US"/>
                </w:rPr>
                <w:t>107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48" w:author="Clive" w:date="2020-09-13T11:13:00Z"/>
                <w:snapToGrid w:val="0"/>
                <w:color w:val="000000"/>
                <w:lang w:eastAsia="en-US"/>
              </w:rPr>
            </w:pPr>
            <w:ins w:id="349" w:author="Clive" w:date="2020-09-13T11:40:00Z">
              <w:r>
                <w:rPr>
                  <w:snapToGrid w:val="0"/>
                  <w:color w:val="000000"/>
                  <w:lang w:eastAsia="en-US"/>
                </w:rPr>
                <w:t>107</w:t>
              </w:r>
            </w:ins>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62</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80</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107</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105</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94</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50"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51" w:author="Clive" w:date="2020-09-13T11:13:00Z"/>
                <w:snapToGrid w:val="0"/>
                <w:color w:val="000000"/>
                <w:lang w:eastAsia="en-US"/>
              </w:rPr>
            </w:pPr>
            <w:ins w:id="352" w:author="Clive" w:date="2020-09-13T11:40:00Z">
              <w:r>
                <w:rPr>
                  <w:snapToGrid w:val="0"/>
                  <w:color w:val="000000"/>
                  <w:lang w:eastAsia="en-US"/>
                </w:rPr>
                <w:t>1.25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53" w:author="Clive" w:date="2020-09-13T11:13:00Z"/>
                <w:snapToGrid w:val="0"/>
                <w:color w:val="000000"/>
                <w:lang w:eastAsia="en-US"/>
              </w:rPr>
            </w:pPr>
            <w:ins w:id="354"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55" w:author="Clive" w:date="2020-09-13T11:13:00Z"/>
                <w:snapToGrid w:val="0"/>
                <w:color w:val="000000"/>
                <w:lang w:eastAsia="en-US"/>
              </w:rPr>
            </w:pPr>
            <w:ins w:id="356"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57" w:author="Clive" w:date="2020-09-13T11:13:00Z"/>
                <w:snapToGrid w:val="0"/>
                <w:color w:val="000000"/>
                <w:lang w:eastAsia="en-US"/>
              </w:rPr>
            </w:pPr>
            <w:ins w:id="358"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59" w:author="Clive" w:date="2020-09-13T11:13:00Z"/>
                <w:snapToGrid w:val="0"/>
                <w:color w:val="000000"/>
                <w:lang w:eastAsia="en-US"/>
              </w:rPr>
            </w:pPr>
            <w:ins w:id="360"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61" w:author="Clive" w:date="2020-09-13T11:13:00Z"/>
                <w:snapToGrid w:val="0"/>
                <w:color w:val="000000"/>
                <w:lang w:eastAsia="en-US"/>
              </w:rPr>
            </w:pPr>
            <w:ins w:id="362"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63" w:author="Clive" w:date="2020-09-13T11:13:00Z"/>
                <w:snapToGrid w:val="0"/>
                <w:color w:val="000000"/>
                <w:lang w:eastAsia="en-US"/>
              </w:rPr>
            </w:pPr>
            <w:ins w:id="364" w:author="Clive" w:date="2020-09-13T11:40: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rsidP="00F976C5">
            <w:pPr>
              <w:jc w:val="right"/>
              <w:rPr>
                <w:ins w:id="365" w:author="Clive" w:date="2020-09-13T11:13:00Z"/>
                <w:snapToGrid w:val="0"/>
                <w:color w:val="000000"/>
                <w:lang w:eastAsia="en-US"/>
              </w:rPr>
            </w:pPr>
            <w:ins w:id="366" w:author="Clive" w:date="2020-09-13T11:40:00Z">
              <w:r>
                <w:rPr>
                  <w:snapToGrid w:val="0"/>
                  <w:color w:val="000000"/>
                  <w:lang w:eastAsia="en-US"/>
                </w:rPr>
                <w:t>-</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67" w:author="Clive" w:date="2020-09-13T11:13:00Z"/>
                <w:snapToGrid w:val="0"/>
                <w:color w:val="000000"/>
                <w:lang w:eastAsia="en-US"/>
              </w:rPr>
            </w:pPr>
            <w:ins w:id="368" w:author="Clive" w:date="2020-09-13T11:40:00Z">
              <w:r>
                <w:rPr>
                  <w:snapToGrid w:val="0"/>
                  <w:color w:val="000000"/>
                  <w:lang w:eastAsia="en-US"/>
                </w:rPr>
                <w:t>72</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69" w:author="Clive" w:date="2020-09-13T11:13:00Z"/>
                <w:snapToGrid w:val="0"/>
                <w:color w:val="000000"/>
                <w:lang w:eastAsia="en-US"/>
              </w:rPr>
            </w:pPr>
            <w:ins w:id="370" w:author="Clive" w:date="2020-09-13T11:40:00Z">
              <w:r>
                <w:rPr>
                  <w:snapToGrid w:val="0"/>
                  <w:color w:val="000000"/>
                  <w:lang w:eastAsia="en-US"/>
                </w:rPr>
                <w:t>90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A83A3F">
            <w:pPr>
              <w:jc w:val="right"/>
              <w:rPr>
                <w:ins w:id="371" w:author="Clive" w:date="2020-09-13T11:13:00Z"/>
                <w:snapToGrid w:val="0"/>
                <w:color w:val="000000"/>
                <w:lang w:eastAsia="en-US"/>
              </w:rPr>
            </w:pPr>
            <w:ins w:id="372" w:author="Clive" w:date="2020-09-13T11:41:00Z">
              <w:r>
                <w:rPr>
                  <w:snapToGrid w:val="0"/>
                  <w:color w:val="000000"/>
                  <w:lang w:eastAsia="en-US"/>
                </w:rPr>
                <w:t>90</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373" w:author="Clive" w:date="2020-09-13T11:13:00Z"/>
                <w:snapToGrid w:val="0"/>
                <w:color w:val="000000"/>
                <w:lang w:eastAsia="en-US"/>
              </w:rPr>
            </w:pPr>
            <w:ins w:id="374" w:author="Clive" w:date="2020-09-13T11:41:00Z">
              <w:r>
                <w:rPr>
                  <w:snapToGrid w:val="0"/>
                  <w:color w:val="000000"/>
                  <w:lang w:eastAsia="en-US"/>
                </w:rPr>
                <w:t>86</w:t>
              </w:r>
            </w:ins>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1</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74</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76</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78</w:t>
            </w:r>
          </w:p>
        </w:tc>
      </w:tr>
      <w:tr w:rsidR="00FB2A5A"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ins w:id="375" w:author="Clive" w:date="2020-09-13T11:13:00Z"/>
        </w:trPr>
        <w:tc>
          <w:tcPr>
            <w:tcW w:w="126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376" w:author="Clive" w:date="2020-09-13T11:13:00Z"/>
                <w:snapToGrid w:val="0"/>
                <w:color w:val="000000"/>
                <w:lang w:eastAsia="en-US"/>
              </w:rPr>
            </w:pPr>
            <w:ins w:id="377" w:author="Clive" w:date="2020-09-13T11:41:00Z">
              <w:r>
                <w:rPr>
                  <w:snapToGrid w:val="0"/>
                  <w:color w:val="000000"/>
                  <w:lang w:eastAsia="en-US"/>
                </w:rPr>
                <w:t>.75</w:t>
              </w:r>
            </w:ins>
          </w:p>
        </w:tc>
        <w:tc>
          <w:tcPr>
            <w:tcW w:w="584"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78" w:author="Clive" w:date="2020-09-13T11:13:00Z"/>
                <w:snapToGrid w:val="0"/>
                <w:color w:val="000000"/>
                <w:lang w:eastAsia="en-US"/>
              </w:rPr>
            </w:pPr>
            <w:ins w:id="379"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80" w:author="Clive" w:date="2020-09-13T11:13:00Z"/>
                <w:snapToGrid w:val="0"/>
                <w:color w:val="000000"/>
                <w:lang w:eastAsia="en-US"/>
              </w:rPr>
            </w:pPr>
            <w:ins w:id="381"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82" w:author="Clive" w:date="2020-09-13T11:13:00Z"/>
                <w:snapToGrid w:val="0"/>
                <w:color w:val="000000"/>
                <w:lang w:eastAsia="en-US"/>
              </w:rPr>
            </w:pPr>
            <w:ins w:id="383"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84" w:author="Clive" w:date="2020-09-13T11:13:00Z"/>
                <w:snapToGrid w:val="0"/>
                <w:color w:val="000000"/>
                <w:lang w:eastAsia="en-US"/>
              </w:rPr>
            </w:pPr>
            <w:ins w:id="385"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86" w:author="Clive" w:date="2020-09-13T11:13:00Z"/>
                <w:snapToGrid w:val="0"/>
                <w:color w:val="000000"/>
                <w:lang w:eastAsia="en-US"/>
              </w:rPr>
            </w:pPr>
            <w:ins w:id="387"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88" w:author="Clive" w:date="2020-09-13T11:13:00Z"/>
                <w:snapToGrid w:val="0"/>
                <w:color w:val="000000"/>
                <w:lang w:eastAsia="en-US"/>
              </w:rPr>
            </w:pPr>
            <w:ins w:id="389"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90" w:author="Clive" w:date="2020-09-13T11:13:00Z"/>
                <w:snapToGrid w:val="0"/>
                <w:color w:val="000000"/>
                <w:lang w:eastAsia="en-US"/>
              </w:rPr>
            </w:pPr>
            <w:ins w:id="391" w:author="Clive" w:date="2020-09-13T11:41:00Z">
              <w:r>
                <w:rPr>
                  <w:snapToGrid w:val="0"/>
                  <w:color w:val="000000"/>
                  <w:lang w:eastAsia="en-US"/>
                </w:rPr>
                <w:t>-</w:t>
              </w:r>
            </w:ins>
          </w:p>
        </w:tc>
        <w:tc>
          <w:tcPr>
            <w:tcW w:w="540" w:type="dxa"/>
            <w:tcBorders>
              <w:top w:val="single" w:sz="2" w:space="0" w:color="000000"/>
              <w:left w:val="single" w:sz="2" w:space="0" w:color="000000"/>
              <w:bottom w:val="single" w:sz="2" w:space="0" w:color="000000"/>
              <w:right w:val="single" w:sz="2" w:space="0" w:color="000000"/>
            </w:tcBorders>
          </w:tcPr>
          <w:p w:rsidR="00FB2A5A" w:rsidRDefault="0055111D" w:rsidP="00F976C5">
            <w:pPr>
              <w:jc w:val="right"/>
              <w:rPr>
                <w:ins w:id="392" w:author="Clive" w:date="2020-09-13T11:13:00Z"/>
                <w:snapToGrid w:val="0"/>
                <w:color w:val="000000"/>
                <w:lang w:eastAsia="en-US"/>
              </w:rPr>
            </w:pPr>
            <w:ins w:id="393" w:author="Clive" w:date="2020-09-13T11:41:00Z">
              <w:r>
                <w:rPr>
                  <w:snapToGrid w:val="0"/>
                  <w:color w:val="000000"/>
                  <w:lang w:eastAsia="en-US"/>
                </w:rPr>
                <w:t>-</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394" w:author="Clive" w:date="2020-09-13T11:13:00Z"/>
                <w:snapToGrid w:val="0"/>
                <w:color w:val="000000"/>
                <w:lang w:eastAsia="en-US"/>
              </w:rPr>
            </w:pPr>
            <w:ins w:id="395" w:author="Clive" w:date="2020-09-13T11:42:00Z">
              <w:r>
                <w:rPr>
                  <w:snapToGrid w:val="0"/>
                  <w:color w:val="000000"/>
                  <w:lang w:eastAsia="en-US"/>
                </w:rPr>
                <w:t>67</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396" w:author="Clive" w:date="2020-09-13T11:13:00Z"/>
                <w:snapToGrid w:val="0"/>
                <w:color w:val="000000"/>
                <w:lang w:eastAsia="en-US"/>
              </w:rPr>
            </w:pPr>
            <w:ins w:id="397" w:author="Clive" w:date="2020-09-13T11:42:00Z">
              <w:r>
                <w:rPr>
                  <w:snapToGrid w:val="0"/>
                  <w:color w:val="000000"/>
                  <w:lang w:eastAsia="en-US"/>
                </w:rPr>
                <w:t>69</w:t>
              </w:r>
            </w:ins>
          </w:p>
        </w:tc>
        <w:tc>
          <w:tcPr>
            <w:tcW w:w="630" w:type="dxa"/>
            <w:tcBorders>
              <w:top w:val="single" w:sz="2" w:space="0" w:color="000000"/>
              <w:left w:val="single" w:sz="2" w:space="0" w:color="000000"/>
              <w:bottom w:val="single" w:sz="2" w:space="0" w:color="000000"/>
              <w:right w:val="single" w:sz="2" w:space="0" w:color="000000"/>
            </w:tcBorders>
          </w:tcPr>
          <w:p w:rsidR="00FB2A5A" w:rsidRDefault="0055111D">
            <w:pPr>
              <w:jc w:val="right"/>
              <w:rPr>
                <w:ins w:id="398" w:author="Clive" w:date="2020-09-13T11:13:00Z"/>
                <w:snapToGrid w:val="0"/>
                <w:color w:val="000000"/>
                <w:lang w:eastAsia="en-US"/>
              </w:rPr>
            </w:pPr>
            <w:ins w:id="399" w:author="Clive" w:date="2020-09-13T11:42:00Z">
              <w:r>
                <w:rPr>
                  <w:snapToGrid w:val="0"/>
                  <w:color w:val="000000"/>
                  <w:lang w:eastAsia="en-US"/>
                </w:rPr>
                <w:t>70</w:t>
              </w:r>
            </w:ins>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gridAfter w:val="1"/>
          <w:wAfter w:w="46" w:type="dxa"/>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0.5</w:t>
            </w:r>
          </w:p>
        </w:tc>
        <w:tc>
          <w:tcPr>
            <w:tcW w:w="584"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540" w:type="dxa"/>
            <w:tcBorders>
              <w:top w:val="single" w:sz="2" w:space="0" w:color="000000"/>
              <w:left w:val="single" w:sz="2" w:space="0" w:color="000000"/>
              <w:bottom w:val="single" w:sz="2" w:space="0" w:color="000000"/>
              <w:right w:val="single" w:sz="2" w:space="0" w:color="000000"/>
            </w:tcBorders>
          </w:tcPr>
          <w:p w:rsidR="009F3BFC" w:rsidRDefault="009F3BFC" w:rsidP="00F976C5">
            <w:pPr>
              <w:jc w:val="right"/>
              <w:rPr>
                <w:snapToGrid w:val="0"/>
                <w:color w:val="000000"/>
                <w:lang w:eastAsia="en-US"/>
              </w:rPr>
            </w:pPr>
            <w:r>
              <w:rPr>
                <w:snapToGrid w:val="0"/>
                <w:color w:val="000000"/>
                <w:lang w:eastAsia="en-US"/>
              </w:rPr>
              <w:t>-</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61</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62</w:t>
            </w:r>
          </w:p>
        </w:tc>
        <w:tc>
          <w:tcPr>
            <w:tcW w:w="630" w:type="dxa"/>
            <w:tcBorders>
              <w:top w:val="single" w:sz="2" w:space="0" w:color="000000"/>
              <w:left w:val="single" w:sz="2" w:space="0" w:color="000000"/>
              <w:bottom w:val="single" w:sz="2" w:space="0" w:color="000000"/>
              <w:right w:val="single" w:sz="2" w:space="0" w:color="000000"/>
            </w:tcBorders>
          </w:tcPr>
          <w:p w:rsidR="009F3BFC" w:rsidRDefault="009F3BFC">
            <w:pPr>
              <w:jc w:val="right"/>
              <w:rPr>
                <w:snapToGrid w:val="0"/>
                <w:color w:val="000000"/>
                <w:lang w:eastAsia="en-US"/>
              </w:rPr>
            </w:pPr>
            <w:r>
              <w:rPr>
                <w:snapToGrid w:val="0"/>
                <w:color w:val="000000"/>
                <w:lang w:eastAsia="en-US"/>
              </w:rPr>
              <w:t>63</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3.</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pPr>
              <w:rPr>
                <w:snapToGrid w:val="0"/>
                <w:color w:val="000000"/>
                <w:lang w:eastAsia="en-US"/>
              </w:rPr>
            </w:pPr>
            <w:r>
              <w:rPr>
                <w:snapToGrid w:val="0"/>
                <w:color w:val="000000"/>
                <w:lang w:eastAsia="en-US"/>
              </w:rPr>
              <w:t>1000 lb bomb dropped from DB or High Level</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2.</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pPr>
              <w:rPr>
                <w:snapToGrid w:val="0"/>
                <w:color w:val="000000"/>
                <w:lang w:eastAsia="en-US"/>
              </w:rPr>
            </w:pPr>
            <w:r>
              <w:rPr>
                <w:snapToGrid w:val="0"/>
                <w:color w:val="000000"/>
                <w:lang w:eastAsia="en-US"/>
              </w:rPr>
              <w:t>1000 lb bomb dropped from Medium Level</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2.</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rsidP="000C5727">
            <w:pPr>
              <w:rPr>
                <w:snapToGrid w:val="0"/>
                <w:color w:val="000000"/>
                <w:lang w:eastAsia="en-US"/>
              </w:rPr>
            </w:pPr>
            <w:r>
              <w:rPr>
                <w:snapToGrid w:val="0"/>
                <w:color w:val="000000"/>
                <w:lang w:eastAsia="en-US"/>
              </w:rPr>
              <w:t xml:space="preserve">500 lb bomb dropped from DB or High Level  </w:t>
            </w:r>
          </w:p>
        </w:tc>
      </w:tr>
      <w:tr w:rsidR="009F3BFC" w:rsidTr="006B3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260" w:type="dxa"/>
            <w:tcBorders>
              <w:top w:val="single" w:sz="2" w:space="0" w:color="000000"/>
              <w:left w:val="single" w:sz="2" w:space="0" w:color="000000"/>
              <w:bottom w:val="single" w:sz="2" w:space="0" w:color="000000"/>
              <w:right w:val="single" w:sz="2" w:space="0" w:color="000000"/>
            </w:tcBorders>
          </w:tcPr>
          <w:p w:rsidR="009F3BFC" w:rsidRPr="00C90187" w:rsidRDefault="009F3BFC">
            <w:pPr>
              <w:jc w:val="right"/>
              <w:rPr>
                <w:color w:val="000000"/>
              </w:rPr>
            </w:pPr>
            <w:r w:rsidRPr="00C90187">
              <w:rPr>
                <w:color w:val="000000"/>
              </w:rPr>
              <w:t>1.</w:t>
            </w:r>
            <w:r>
              <w:rPr>
                <w:snapToGrid w:val="0"/>
                <w:color w:val="000000"/>
                <w:lang w:eastAsia="en-US"/>
              </w:rPr>
              <w:t>5</w:t>
            </w:r>
          </w:p>
        </w:tc>
        <w:tc>
          <w:tcPr>
            <w:tcW w:w="6840" w:type="dxa"/>
            <w:gridSpan w:val="12"/>
            <w:tcBorders>
              <w:top w:val="single" w:sz="2" w:space="0" w:color="000000"/>
              <w:left w:val="single" w:sz="2" w:space="0" w:color="000000"/>
              <w:bottom w:val="single" w:sz="2" w:space="0" w:color="000000"/>
              <w:right w:val="single" w:sz="2" w:space="0" w:color="000000"/>
            </w:tcBorders>
          </w:tcPr>
          <w:p w:rsidR="009F3BFC" w:rsidRDefault="009F3BFC" w:rsidP="00CF472A">
            <w:pPr>
              <w:rPr>
                <w:snapToGrid w:val="0"/>
                <w:color w:val="000000"/>
                <w:lang w:eastAsia="en-US"/>
              </w:rPr>
            </w:pPr>
            <w:r>
              <w:rPr>
                <w:snapToGrid w:val="0"/>
                <w:color w:val="000000"/>
                <w:lang w:eastAsia="en-US"/>
              </w:rPr>
              <w:t>500 lb bomb dropped from Medium Level</w:t>
            </w:r>
          </w:p>
        </w:tc>
      </w:tr>
      <w:tr w:rsidR="009F3BFC" w:rsidTr="006B3642">
        <w:trPr>
          <w:cantSplit/>
        </w:trPr>
        <w:tc>
          <w:tcPr>
            <w:tcW w:w="8100" w:type="dxa"/>
            <w:gridSpan w:val="13"/>
          </w:tcPr>
          <w:p w:rsidR="009F3BFC" w:rsidRDefault="009F3BFC" w:rsidP="00CF472A">
            <w:r>
              <w:t>Note none of HS, SS, MS nor LS can penetrate any armour at all</w:t>
            </w:r>
          </w:p>
        </w:tc>
      </w:tr>
    </w:tbl>
    <w:p w:rsidR="004A3E1A" w:rsidRDefault="004A3E1A"/>
    <w:p w:rsidR="004A3E1A" w:rsidRDefault="004A3E1A">
      <w:pPr>
        <w:sectPr w:rsidR="004A3E1A">
          <w:pgSz w:w="11907" w:h="16840" w:code="9"/>
          <w:pgMar w:top="1077" w:right="1134" w:bottom="1077" w:left="1134" w:header="720" w:footer="720" w:gutter="0"/>
          <w:cols w:space="720"/>
        </w:sectPr>
      </w:pPr>
    </w:p>
    <w:p w:rsidR="004A3E1A" w:rsidRDefault="004A3E1A"/>
    <w:tbl>
      <w:tblPr>
        <w:tblW w:w="11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567"/>
        <w:gridCol w:w="567"/>
        <w:gridCol w:w="567"/>
        <w:gridCol w:w="567"/>
        <w:gridCol w:w="567"/>
        <w:gridCol w:w="567"/>
        <w:gridCol w:w="709"/>
        <w:gridCol w:w="709"/>
        <w:gridCol w:w="709"/>
        <w:gridCol w:w="709"/>
        <w:gridCol w:w="708"/>
        <w:gridCol w:w="709"/>
        <w:gridCol w:w="709"/>
        <w:gridCol w:w="708"/>
        <w:gridCol w:w="710"/>
        <w:gridCol w:w="28"/>
      </w:tblGrid>
      <w:tr w:rsidR="0095121B" w:rsidRPr="009A0701" w:rsidTr="006B3642">
        <w:trPr>
          <w:cantSplit/>
        </w:trPr>
        <w:tc>
          <w:tcPr>
            <w:tcW w:w="11718" w:type="dxa"/>
            <w:gridSpan w:val="17"/>
          </w:tcPr>
          <w:p w:rsidR="0095121B" w:rsidRPr="009A0701" w:rsidRDefault="0095121B" w:rsidP="0095121B">
            <w:pPr>
              <w:rPr>
                <w:b/>
              </w:rPr>
            </w:pPr>
            <w:r w:rsidRPr="009A0701">
              <w:rPr>
                <w:b/>
              </w:rPr>
              <w:t>TABLE 8</w:t>
            </w:r>
            <w:r>
              <w:rPr>
                <w:b/>
              </w:rPr>
              <w:t>a</w:t>
            </w:r>
            <w:r w:rsidRPr="009A0701">
              <w:rPr>
                <w:b/>
              </w:rPr>
              <w:t xml:space="preserve"> - Damage by </w:t>
            </w:r>
            <w:r>
              <w:rPr>
                <w:b/>
              </w:rPr>
              <w:t>Gun</w:t>
            </w:r>
            <w:r w:rsidRPr="009A0701">
              <w:rPr>
                <w:b/>
              </w:rPr>
              <w:t xml:space="preserve"> and Armour Type – Modified</w:t>
            </w:r>
            <w:r>
              <w:rPr>
                <w:b/>
              </w:rPr>
              <w:t xml:space="preserve"> XXXX</w:t>
            </w:r>
          </w:p>
        </w:tc>
      </w:tr>
      <w:tr w:rsidR="00366BD5" w:rsidTr="00366BD5">
        <w:trPr>
          <w:gridAfter w:val="1"/>
          <w:wAfter w:w="28" w:type="dxa"/>
        </w:trPr>
        <w:tc>
          <w:tcPr>
            <w:tcW w:w="1908" w:type="dxa"/>
          </w:tcPr>
          <w:p w:rsidR="00366BD5" w:rsidRDefault="00366BD5" w:rsidP="00143437">
            <w:pPr>
              <w:rPr>
                <w:sz w:val="18"/>
              </w:rPr>
            </w:pPr>
            <w:r>
              <w:rPr>
                <w:sz w:val="18"/>
              </w:rPr>
              <w:t>Weapon Size</w:t>
            </w:r>
          </w:p>
        </w:tc>
        <w:tc>
          <w:tcPr>
            <w:tcW w:w="567" w:type="dxa"/>
          </w:tcPr>
          <w:p w:rsidR="00366BD5" w:rsidRDefault="003D7D69">
            <w:pPr>
              <w:jc w:val="center"/>
              <w:rPr>
                <w:sz w:val="18"/>
              </w:rPr>
            </w:pPr>
            <w:r>
              <w:rPr>
                <w:sz w:val="18"/>
              </w:rPr>
              <w:t>I</w:t>
            </w:r>
            <w:r w:rsidR="00366BD5">
              <w:rPr>
                <w:sz w:val="18"/>
              </w:rPr>
              <w:t>M</w:t>
            </w:r>
          </w:p>
        </w:tc>
        <w:tc>
          <w:tcPr>
            <w:tcW w:w="567" w:type="dxa"/>
          </w:tcPr>
          <w:p w:rsidR="00366BD5" w:rsidRDefault="00FC5E5D">
            <w:pPr>
              <w:jc w:val="center"/>
              <w:rPr>
                <w:sz w:val="18"/>
              </w:rPr>
            </w:pPr>
            <w:r>
              <w:rPr>
                <w:sz w:val="18"/>
              </w:rPr>
              <w:t>G</w:t>
            </w:r>
            <w:r w:rsidR="00366BD5">
              <w:rPr>
                <w:sz w:val="18"/>
              </w:rPr>
              <w:t>M</w:t>
            </w:r>
          </w:p>
        </w:tc>
        <w:tc>
          <w:tcPr>
            <w:tcW w:w="567" w:type="dxa"/>
          </w:tcPr>
          <w:p w:rsidR="00366BD5" w:rsidRDefault="00FC5E5D" w:rsidP="003D7D69">
            <w:pPr>
              <w:jc w:val="center"/>
              <w:rPr>
                <w:sz w:val="18"/>
              </w:rPr>
            </w:pPr>
            <w:r>
              <w:rPr>
                <w:sz w:val="18"/>
              </w:rPr>
              <w:t>C</w:t>
            </w:r>
            <w:r w:rsidR="00366BD5">
              <w:rPr>
                <w:sz w:val="18"/>
              </w:rPr>
              <w:t>M</w:t>
            </w:r>
          </w:p>
        </w:tc>
        <w:tc>
          <w:tcPr>
            <w:tcW w:w="567" w:type="dxa"/>
          </w:tcPr>
          <w:p w:rsidR="00366BD5" w:rsidRDefault="003D7D69">
            <w:pPr>
              <w:jc w:val="center"/>
              <w:rPr>
                <w:sz w:val="18"/>
              </w:rPr>
            </w:pPr>
            <w:r>
              <w:rPr>
                <w:sz w:val="18"/>
              </w:rPr>
              <w:t>X</w:t>
            </w:r>
            <w:r w:rsidR="00366BD5">
              <w:rPr>
                <w:sz w:val="18"/>
              </w:rPr>
              <w:t>M</w:t>
            </w:r>
          </w:p>
        </w:tc>
        <w:tc>
          <w:tcPr>
            <w:tcW w:w="567" w:type="dxa"/>
            <w:tcBorders>
              <w:right w:val="single" w:sz="12" w:space="0" w:color="auto"/>
            </w:tcBorders>
          </w:tcPr>
          <w:p w:rsidR="00366BD5" w:rsidRDefault="00366BD5">
            <w:pPr>
              <w:jc w:val="center"/>
              <w:rPr>
                <w:sz w:val="18"/>
              </w:rPr>
            </w:pPr>
            <w:r>
              <w:rPr>
                <w:sz w:val="18"/>
              </w:rPr>
              <w:t>HM</w:t>
            </w:r>
          </w:p>
        </w:tc>
        <w:tc>
          <w:tcPr>
            <w:tcW w:w="567" w:type="dxa"/>
            <w:tcBorders>
              <w:top w:val="single" w:sz="12" w:space="0" w:color="auto"/>
              <w:left w:val="single" w:sz="12" w:space="0" w:color="auto"/>
              <w:bottom w:val="single" w:sz="8" w:space="0" w:color="auto"/>
              <w:right w:val="single" w:sz="8" w:space="0" w:color="auto"/>
            </w:tcBorders>
          </w:tcPr>
          <w:p w:rsidR="00366BD5" w:rsidRDefault="00366BD5">
            <w:pPr>
              <w:jc w:val="center"/>
              <w:rPr>
                <w:sz w:val="18"/>
              </w:rPr>
            </w:pPr>
            <w:r>
              <w:rPr>
                <w:sz w:val="18"/>
              </w:rPr>
              <w:t>SM</w:t>
            </w:r>
          </w:p>
        </w:tc>
        <w:tc>
          <w:tcPr>
            <w:tcW w:w="709" w:type="dxa"/>
            <w:tcBorders>
              <w:top w:val="single" w:sz="12" w:space="0" w:color="auto"/>
              <w:left w:val="single" w:sz="8" w:space="0" w:color="auto"/>
              <w:bottom w:val="single" w:sz="8" w:space="0" w:color="auto"/>
              <w:right w:val="single" w:sz="12" w:space="0" w:color="auto"/>
            </w:tcBorders>
          </w:tcPr>
          <w:p w:rsidR="00366BD5" w:rsidRDefault="00366BD5">
            <w:pPr>
              <w:jc w:val="center"/>
              <w:rPr>
                <w:sz w:val="18"/>
              </w:rPr>
            </w:pPr>
            <w:r>
              <w:rPr>
                <w:sz w:val="18"/>
              </w:rPr>
              <w:t>MM</w:t>
            </w:r>
          </w:p>
        </w:tc>
        <w:tc>
          <w:tcPr>
            <w:tcW w:w="709" w:type="dxa"/>
            <w:tcBorders>
              <w:left w:val="single" w:sz="12" w:space="0" w:color="auto"/>
            </w:tcBorders>
          </w:tcPr>
          <w:p w:rsidR="00366BD5" w:rsidRDefault="00366BD5">
            <w:pPr>
              <w:jc w:val="center"/>
              <w:rPr>
                <w:sz w:val="18"/>
              </w:rPr>
            </w:pPr>
            <w:r>
              <w:rPr>
                <w:sz w:val="18"/>
              </w:rPr>
              <w:t>LM</w:t>
            </w:r>
          </w:p>
        </w:tc>
        <w:tc>
          <w:tcPr>
            <w:tcW w:w="709" w:type="dxa"/>
          </w:tcPr>
          <w:p w:rsidR="00366BD5" w:rsidRDefault="00366BD5">
            <w:pPr>
              <w:jc w:val="center"/>
              <w:rPr>
                <w:sz w:val="18"/>
              </w:rPr>
            </w:pPr>
            <w:r>
              <w:rPr>
                <w:sz w:val="18"/>
              </w:rPr>
              <w:t>GS</w:t>
            </w:r>
          </w:p>
        </w:tc>
        <w:tc>
          <w:tcPr>
            <w:tcW w:w="709" w:type="dxa"/>
            <w:tcBorders>
              <w:right w:val="single" w:sz="12" w:space="0" w:color="auto"/>
            </w:tcBorders>
          </w:tcPr>
          <w:p w:rsidR="00366BD5" w:rsidRDefault="00366BD5">
            <w:pPr>
              <w:jc w:val="center"/>
              <w:rPr>
                <w:sz w:val="18"/>
              </w:rPr>
            </w:pPr>
            <w:r>
              <w:rPr>
                <w:sz w:val="18"/>
              </w:rPr>
              <w:t>CS</w:t>
            </w:r>
          </w:p>
        </w:tc>
        <w:tc>
          <w:tcPr>
            <w:tcW w:w="708" w:type="dxa"/>
            <w:tcBorders>
              <w:top w:val="single" w:sz="12" w:space="0" w:color="auto"/>
              <w:left w:val="single" w:sz="12" w:space="0" w:color="auto"/>
              <w:bottom w:val="single" w:sz="8" w:space="0" w:color="auto"/>
              <w:right w:val="single" w:sz="8" w:space="0" w:color="auto"/>
            </w:tcBorders>
          </w:tcPr>
          <w:p w:rsidR="00366BD5" w:rsidRDefault="00366BD5">
            <w:pPr>
              <w:jc w:val="center"/>
              <w:rPr>
                <w:sz w:val="18"/>
              </w:rPr>
            </w:pPr>
            <w:r>
              <w:rPr>
                <w:sz w:val="18"/>
              </w:rPr>
              <w:t>XS *</w:t>
            </w:r>
          </w:p>
        </w:tc>
        <w:tc>
          <w:tcPr>
            <w:tcW w:w="709" w:type="dxa"/>
            <w:tcBorders>
              <w:top w:val="single" w:sz="12" w:space="0" w:color="auto"/>
              <w:left w:val="single" w:sz="8" w:space="0" w:color="auto"/>
              <w:bottom w:val="single" w:sz="8" w:space="0" w:color="auto"/>
              <w:right w:val="single" w:sz="12" w:space="0" w:color="auto"/>
            </w:tcBorders>
          </w:tcPr>
          <w:p w:rsidR="00366BD5" w:rsidRDefault="00366BD5">
            <w:pPr>
              <w:jc w:val="center"/>
              <w:rPr>
                <w:sz w:val="18"/>
              </w:rPr>
            </w:pPr>
            <w:r>
              <w:rPr>
                <w:sz w:val="18"/>
              </w:rPr>
              <w:t>HS *</w:t>
            </w:r>
          </w:p>
        </w:tc>
        <w:tc>
          <w:tcPr>
            <w:tcW w:w="709" w:type="dxa"/>
            <w:tcBorders>
              <w:left w:val="single" w:sz="12" w:space="0" w:color="auto"/>
              <w:right w:val="single" w:sz="12" w:space="0" w:color="auto"/>
            </w:tcBorders>
          </w:tcPr>
          <w:p w:rsidR="00366BD5" w:rsidRDefault="00366BD5">
            <w:pPr>
              <w:jc w:val="center"/>
              <w:rPr>
                <w:sz w:val="18"/>
              </w:rPr>
            </w:pPr>
            <w:r>
              <w:rPr>
                <w:sz w:val="18"/>
              </w:rPr>
              <w:t>SS</w:t>
            </w:r>
          </w:p>
        </w:tc>
        <w:tc>
          <w:tcPr>
            <w:tcW w:w="708" w:type="dxa"/>
            <w:tcBorders>
              <w:top w:val="single" w:sz="12" w:space="0" w:color="auto"/>
              <w:left w:val="single" w:sz="12" w:space="0" w:color="auto"/>
              <w:bottom w:val="single" w:sz="8" w:space="0" w:color="auto"/>
              <w:right w:val="single" w:sz="8" w:space="0" w:color="auto"/>
            </w:tcBorders>
          </w:tcPr>
          <w:p w:rsidR="00366BD5" w:rsidRDefault="00366BD5">
            <w:pPr>
              <w:jc w:val="center"/>
              <w:rPr>
                <w:sz w:val="18"/>
              </w:rPr>
            </w:pPr>
            <w:r>
              <w:rPr>
                <w:sz w:val="18"/>
              </w:rPr>
              <w:t>MS</w:t>
            </w:r>
          </w:p>
        </w:tc>
        <w:tc>
          <w:tcPr>
            <w:tcW w:w="710" w:type="dxa"/>
            <w:tcBorders>
              <w:top w:val="single" w:sz="12" w:space="0" w:color="auto"/>
              <w:left w:val="single" w:sz="8" w:space="0" w:color="auto"/>
              <w:bottom w:val="single" w:sz="8" w:space="0" w:color="auto"/>
              <w:right w:val="single" w:sz="12" w:space="0" w:color="auto"/>
            </w:tcBorders>
          </w:tcPr>
          <w:p w:rsidR="00366BD5" w:rsidRDefault="00366BD5">
            <w:pPr>
              <w:jc w:val="center"/>
              <w:rPr>
                <w:sz w:val="18"/>
              </w:rPr>
            </w:pPr>
            <w:r>
              <w:rPr>
                <w:sz w:val="18"/>
              </w:rPr>
              <w:t>LS</w:t>
            </w:r>
          </w:p>
        </w:tc>
      </w:tr>
      <w:tr w:rsidR="00366BD5" w:rsidTr="00366BD5">
        <w:trPr>
          <w:gridAfter w:val="1"/>
          <w:wAfter w:w="28" w:type="dxa"/>
        </w:trPr>
        <w:tc>
          <w:tcPr>
            <w:tcW w:w="1908" w:type="dxa"/>
          </w:tcPr>
          <w:p w:rsidR="00366BD5" w:rsidRDefault="00366BD5">
            <w:pPr>
              <w:rPr>
                <w:sz w:val="18"/>
              </w:rPr>
            </w:pPr>
          </w:p>
          <w:p w:rsidR="00366BD5" w:rsidRDefault="00366BD5">
            <w:pPr>
              <w:rPr>
                <w:b/>
                <w:sz w:val="18"/>
              </w:rPr>
            </w:pPr>
            <w:r>
              <w:rPr>
                <w:b/>
                <w:sz w:val="18"/>
              </w:rPr>
              <w:t>Armour Type</w:t>
            </w:r>
          </w:p>
        </w:tc>
        <w:tc>
          <w:tcPr>
            <w:tcW w:w="567" w:type="dxa"/>
          </w:tcPr>
          <w:p w:rsidR="00366BD5" w:rsidRDefault="00366BD5" w:rsidP="009D7F4A">
            <w:pPr>
              <w:jc w:val="center"/>
              <w:rPr>
                <w:rFonts w:cs="Arial"/>
                <w:sz w:val="18"/>
                <w:szCs w:val="18"/>
              </w:rPr>
            </w:pPr>
            <w:r>
              <w:rPr>
                <w:rFonts w:cs="Arial"/>
                <w:sz w:val="18"/>
                <w:szCs w:val="18"/>
              </w:rPr>
              <w:t>24”</w:t>
            </w:r>
          </w:p>
        </w:tc>
        <w:tc>
          <w:tcPr>
            <w:tcW w:w="567" w:type="dxa"/>
          </w:tcPr>
          <w:p w:rsidR="00366BD5" w:rsidRDefault="00366BD5" w:rsidP="009D7F4A">
            <w:pPr>
              <w:jc w:val="center"/>
              <w:rPr>
                <w:rFonts w:cs="Arial"/>
                <w:sz w:val="18"/>
                <w:szCs w:val="18"/>
              </w:rPr>
            </w:pPr>
            <w:r>
              <w:rPr>
                <w:rFonts w:cs="Arial"/>
                <w:sz w:val="18"/>
                <w:szCs w:val="18"/>
              </w:rPr>
              <w:t>22”</w:t>
            </w:r>
          </w:p>
        </w:tc>
        <w:tc>
          <w:tcPr>
            <w:tcW w:w="567" w:type="dxa"/>
          </w:tcPr>
          <w:p w:rsidR="00366BD5" w:rsidRDefault="00366BD5" w:rsidP="009D7F4A">
            <w:pPr>
              <w:jc w:val="center"/>
              <w:rPr>
                <w:rFonts w:cs="Arial"/>
                <w:sz w:val="18"/>
                <w:szCs w:val="18"/>
              </w:rPr>
            </w:pPr>
            <w:r>
              <w:rPr>
                <w:rFonts w:cs="Arial"/>
                <w:sz w:val="18"/>
                <w:szCs w:val="18"/>
              </w:rPr>
              <w:t>20”</w:t>
            </w:r>
          </w:p>
        </w:tc>
        <w:tc>
          <w:tcPr>
            <w:tcW w:w="567" w:type="dxa"/>
          </w:tcPr>
          <w:p w:rsidR="00366BD5" w:rsidRDefault="00366BD5">
            <w:pPr>
              <w:jc w:val="center"/>
              <w:rPr>
                <w:sz w:val="18"/>
              </w:rPr>
            </w:pPr>
            <w:r>
              <w:rPr>
                <w:sz w:val="18"/>
              </w:rPr>
              <w:t>18”</w:t>
            </w:r>
          </w:p>
        </w:tc>
        <w:tc>
          <w:tcPr>
            <w:tcW w:w="567" w:type="dxa"/>
            <w:tcBorders>
              <w:right w:val="single" w:sz="12" w:space="0" w:color="auto"/>
            </w:tcBorders>
          </w:tcPr>
          <w:p w:rsidR="00366BD5" w:rsidRDefault="00366BD5">
            <w:pPr>
              <w:jc w:val="center"/>
              <w:rPr>
                <w:sz w:val="18"/>
              </w:rPr>
            </w:pPr>
            <w:r>
              <w:rPr>
                <w:sz w:val="18"/>
              </w:rPr>
              <w:t>16”</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15”</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14” – 12.7”</w:t>
            </w:r>
          </w:p>
        </w:tc>
        <w:tc>
          <w:tcPr>
            <w:tcW w:w="709" w:type="dxa"/>
            <w:tcBorders>
              <w:left w:val="single" w:sz="12" w:space="0" w:color="auto"/>
            </w:tcBorders>
          </w:tcPr>
          <w:p w:rsidR="00366BD5" w:rsidRDefault="00366BD5">
            <w:pPr>
              <w:jc w:val="center"/>
              <w:rPr>
                <w:sz w:val="18"/>
              </w:rPr>
            </w:pPr>
            <w:r>
              <w:rPr>
                <w:sz w:val="18"/>
              </w:rPr>
              <w:t xml:space="preserve">12” </w:t>
            </w:r>
            <w:r>
              <w:rPr>
                <w:rFonts w:cs="Arial"/>
                <w:sz w:val="18"/>
                <w:szCs w:val="18"/>
              </w:rPr>
              <w:t>–</w:t>
            </w:r>
            <w:r w:rsidRPr="00263E32">
              <w:rPr>
                <w:rFonts w:cs="Arial"/>
                <w:sz w:val="18"/>
                <w:szCs w:val="18"/>
              </w:rPr>
              <w:t xml:space="preserve"> </w:t>
            </w:r>
            <w:r>
              <w:rPr>
                <w:rFonts w:cs="Arial"/>
                <w:sz w:val="18"/>
                <w:szCs w:val="18"/>
              </w:rPr>
              <w:t>11</w:t>
            </w:r>
            <w:r>
              <w:rPr>
                <w:sz w:val="18"/>
              </w:rPr>
              <w:t>”</w:t>
            </w:r>
          </w:p>
        </w:tc>
        <w:tc>
          <w:tcPr>
            <w:tcW w:w="709" w:type="dxa"/>
          </w:tcPr>
          <w:p w:rsidR="00366BD5" w:rsidRDefault="00366BD5">
            <w:pPr>
              <w:jc w:val="center"/>
              <w:rPr>
                <w:rFonts w:cs="Arial"/>
                <w:sz w:val="18"/>
                <w:szCs w:val="18"/>
              </w:rPr>
            </w:pPr>
            <w:r>
              <w:rPr>
                <w:rFonts w:cs="Arial"/>
                <w:sz w:val="18"/>
                <w:szCs w:val="18"/>
              </w:rPr>
              <w:t>10” – 9.2”</w:t>
            </w:r>
          </w:p>
        </w:tc>
        <w:tc>
          <w:tcPr>
            <w:tcW w:w="709" w:type="dxa"/>
            <w:tcBorders>
              <w:right w:val="single" w:sz="12" w:space="0" w:color="auto"/>
            </w:tcBorders>
          </w:tcPr>
          <w:p w:rsidR="00366BD5" w:rsidRDefault="00366BD5">
            <w:pPr>
              <w:jc w:val="center"/>
              <w:rPr>
                <w:sz w:val="18"/>
              </w:rPr>
            </w:pPr>
            <w:r>
              <w:rPr>
                <w:rFonts w:cs="Arial"/>
                <w:sz w:val="18"/>
                <w:szCs w:val="18"/>
              </w:rPr>
              <w:t>8.2</w:t>
            </w:r>
            <w:r w:rsidRPr="00263E32">
              <w:rPr>
                <w:rFonts w:cs="Arial"/>
                <w:sz w:val="18"/>
                <w:szCs w:val="18"/>
              </w:rPr>
              <w:t xml:space="preserve">” </w:t>
            </w:r>
            <w:r>
              <w:rPr>
                <w:rFonts w:cs="Arial"/>
                <w:sz w:val="18"/>
                <w:szCs w:val="18"/>
              </w:rPr>
              <w:t>–</w:t>
            </w:r>
            <w:r w:rsidRPr="00263E32">
              <w:rPr>
                <w:rFonts w:cs="Arial"/>
                <w:sz w:val="18"/>
                <w:szCs w:val="18"/>
              </w:rPr>
              <w:t xml:space="preserve"> </w:t>
            </w:r>
            <w:r>
              <w:rPr>
                <w:rFonts w:cs="Arial"/>
                <w:sz w:val="18"/>
                <w:szCs w:val="18"/>
              </w:rPr>
              <w:t>6.</w:t>
            </w:r>
            <w:r>
              <w:rPr>
                <w:sz w:val="18"/>
              </w:rPr>
              <w:t>7”</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rFonts w:cs="Arial"/>
                <w:sz w:val="18"/>
                <w:szCs w:val="18"/>
              </w:rPr>
              <w:t>6.1</w:t>
            </w:r>
            <w:r>
              <w:rPr>
                <w:sz w:val="18"/>
              </w:rPr>
              <w:t>” – 5.</w:t>
            </w:r>
            <w:r>
              <w:rPr>
                <w:rFonts w:cs="Arial"/>
                <w:sz w:val="18"/>
                <w:szCs w:val="18"/>
              </w:rPr>
              <w:t>2</w:t>
            </w:r>
            <w:r>
              <w:rPr>
                <w:sz w:val="18"/>
              </w:rPr>
              <w:t>”</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5.9” - 5.2”</w:t>
            </w:r>
          </w:p>
        </w:tc>
        <w:tc>
          <w:tcPr>
            <w:tcW w:w="709" w:type="dxa"/>
            <w:tcBorders>
              <w:left w:val="single" w:sz="12" w:space="0" w:color="auto"/>
              <w:right w:val="single" w:sz="12" w:space="0" w:color="auto"/>
            </w:tcBorders>
          </w:tcPr>
          <w:p w:rsidR="00366BD5" w:rsidRDefault="00366BD5">
            <w:pPr>
              <w:jc w:val="center"/>
              <w:rPr>
                <w:sz w:val="18"/>
              </w:rPr>
            </w:pPr>
            <w:r>
              <w:rPr>
                <w:sz w:val="18"/>
              </w:rPr>
              <w:t>5.1” - 4.5”</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4.4” – 3.5”</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&lt;= 3.4”</w:t>
            </w:r>
          </w:p>
        </w:tc>
      </w:tr>
      <w:tr w:rsidR="00366BD5" w:rsidTr="00366BD5">
        <w:trPr>
          <w:gridAfter w:val="1"/>
          <w:wAfter w:w="28" w:type="dxa"/>
        </w:trPr>
        <w:tc>
          <w:tcPr>
            <w:tcW w:w="1908" w:type="dxa"/>
          </w:tcPr>
          <w:p w:rsidR="00366BD5" w:rsidRDefault="00366BD5">
            <w:pPr>
              <w:rPr>
                <w:sz w:val="18"/>
              </w:rPr>
            </w:pPr>
            <w:r>
              <w:rPr>
                <w:sz w:val="18"/>
              </w:rPr>
              <w:t>Armoured if penetrated)</w:t>
            </w:r>
          </w:p>
        </w:tc>
        <w:tc>
          <w:tcPr>
            <w:tcW w:w="567" w:type="dxa"/>
          </w:tcPr>
          <w:p w:rsidR="00366BD5" w:rsidRDefault="00366BD5" w:rsidP="009D7F4A">
            <w:pPr>
              <w:jc w:val="center"/>
              <w:rPr>
                <w:rFonts w:cs="Arial"/>
                <w:sz w:val="18"/>
                <w:szCs w:val="18"/>
              </w:rPr>
            </w:pPr>
            <w:r>
              <w:rPr>
                <w:rFonts w:cs="Arial"/>
                <w:sz w:val="18"/>
                <w:szCs w:val="18"/>
              </w:rPr>
              <w:t>27</w:t>
            </w:r>
          </w:p>
        </w:tc>
        <w:tc>
          <w:tcPr>
            <w:tcW w:w="567" w:type="dxa"/>
          </w:tcPr>
          <w:p w:rsidR="00366BD5" w:rsidRDefault="00366BD5" w:rsidP="009D7F4A">
            <w:pPr>
              <w:jc w:val="center"/>
              <w:rPr>
                <w:rFonts w:cs="Arial"/>
                <w:sz w:val="18"/>
                <w:szCs w:val="18"/>
              </w:rPr>
            </w:pPr>
            <w:r>
              <w:rPr>
                <w:rFonts w:cs="Arial"/>
                <w:sz w:val="18"/>
                <w:szCs w:val="18"/>
              </w:rPr>
              <w:t>24</w:t>
            </w:r>
          </w:p>
        </w:tc>
        <w:tc>
          <w:tcPr>
            <w:tcW w:w="567" w:type="dxa"/>
          </w:tcPr>
          <w:p w:rsidR="00366BD5" w:rsidRDefault="00366BD5" w:rsidP="009D7F4A">
            <w:pPr>
              <w:jc w:val="center"/>
              <w:rPr>
                <w:rFonts w:cs="Arial"/>
                <w:sz w:val="18"/>
                <w:szCs w:val="18"/>
              </w:rPr>
            </w:pPr>
            <w:r>
              <w:rPr>
                <w:rFonts w:cs="Arial"/>
                <w:sz w:val="18"/>
                <w:szCs w:val="18"/>
              </w:rPr>
              <w:t>21</w:t>
            </w:r>
          </w:p>
        </w:tc>
        <w:tc>
          <w:tcPr>
            <w:tcW w:w="567" w:type="dxa"/>
          </w:tcPr>
          <w:p w:rsidR="00366BD5" w:rsidRDefault="00366BD5">
            <w:pPr>
              <w:jc w:val="center"/>
              <w:rPr>
                <w:sz w:val="18"/>
              </w:rPr>
            </w:pPr>
            <w:r>
              <w:rPr>
                <w:sz w:val="18"/>
              </w:rPr>
              <w:t>18</w:t>
            </w:r>
          </w:p>
        </w:tc>
        <w:tc>
          <w:tcPr>
            <w:tcW w:w="567" w:type="dxa"/>
            <w:tcBorders>
              <w:right w:val="single" w:sz="12" w:space="0" w:color="auto"/>
            </w:tcBorders>
          </w:tcPr>
          <w:p w:rsidR="00366BD5" w:rsidRDefault="00366BD5">
            <w:pPr>
              <w:jc w:val="center"/>
              <w:rPr>
                <w:sz w:val="18"/>
              </w:rPr>
            </w:pPr>
            <w:r>
              <w:rPr>
                <w:sz w:val="18"/>
              </w:rPr>
              <w:t>15</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12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11</w:t>
            </w:r>
          </w:p>
        </w:tc>
        <w:tc>
          <w:tcPr>
            <w:tcW w:w="709" w:type="dxa"/>
            <w:tcBorders>
              <w:left w:val="single" w:sz="12" w:space="0" w:color="auto"/>
            </w:tcBorders>
          </w:tcPr>
          <w:p w:rsidR="00366BD5" w:rsidRDefault="00366BD5">
            <w:pPr>
              <w:jc w:val="center"/>
              <w:rPr>
                <w:sz w:val="18"/>
              </w:rPr>
            </w:pPr>
            <w:r>
              <w:rPr>
                <w:sz w:val="18"/>
              </w:rPr>
              <w:t>10</w:t>
            </w:r>
          </w:p>
        </w:tc>
        <w:tc>
          <w:tcPr>
            <w:tcW w:w="709" w:type="dxa"/>
          </w:tcPr>
          <w:p w:rsidR="00366BD5" w:rsidRDefault="00366BD5">
            <w:pPr>
              <w:jc w:val="center"/>
              <w:rPr>
                <w:sz w:val="18"/>
              </w:rPr>
            </w:pPr>
            <w:r>
              <w:rPr>
                <w:sz w:val="18"/>
              </w:rPr>
              <w:t>9</w:t>
            </w:r>
          </w:p>
        </w:tc>
        <w:tc>
          <w:tcPr>
            <w:tcW w:w="709" w:type="dxa"/>
            <w:tcBorders>
              <w:right w:val="single" w:sz="12" w:space="0" w:color="auto"/>
            </w:tcBorders>
          </w:tcPr>
          <w:p w:rsidR="00366BD5" w:rsidRDefault="00366BD5">
            <w:pPr>
              <w:jc w:val="center"/>
              <w:rPr>
                <w:sz w:val="18"/>
              </w:rPr>
            </w:pPr>
            <w:r>
              <w:rPr>
                <w:sz w:val="18"/>
              </w:rPr>
              <w:t>8</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c>
          <w:tcPr>
            <w:tcW w:w="709" w:type="dxa"/>
            <w:tcBorders>
              <w:left w:val="single" w:sz="12" w:space="0" w:color="auto"/>
              <w:right w:val="single" w:sz="12" w:space="0" w:color="auto"/>
            </w:tcBorders>
          </w:tcPr>
          <w:p w:rsidR="00366BD5" w:rsidRDefault="00366BD5">
            <w:pPr>
              <w:jc w:val="center"/>
              <w:rPr>
                <w:sz w:val="18"/>
              </w:rPr>
            </w:pPr>
            <w:r>
              <w:rPr>
                <w:sz w:val="18"/>
              </w:rPr>
              <w:t>0</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0</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r>
      <w:tr w:rsidR="00366BD5" w:rsidTr="00366BD5">
        <w:trPr>
          <w:gridAfter w:val="1"/>
          <w:wAfter w:w="28" w:type="dxa"/>
        </w:trPr>
        <w:tc>
          <w:tcPr>
            <w:tcW w:w="1908" w:type="dxa"/>
          </w:tcPr>
          <w:p w:rsidR="00366BD5" w:rsidRDefault="00366BD5">
            <w:pPr>
              <w:rPr>
                <w:sz w:val="18"/>
              </w:rPr>
            </w:pPr>
            <w:r>
              <w:rPr>
                <w:sz w:val="18"/>
              </w:rPr>
              <w:t>Medium Armour Weapon can penetrate double the Armour Belt + 1”)</w:t>
            </w:r>
          </w:p>
        </w:tc>
        <w:tc>
          <w:tcPr>
            <w:tcW w:w="567" w:type="dxa"/>
          </w:tcPr>
          <w:p w:rsidR="00366BD5" w:rsidRDefault="00366BD5" w:rsidP="009D7F4A">
            <w:pPr>
              <w:jc w:val="center"/>
              <w:rPr>
                <w:rFonts w:cs="Arial"/>
                <w:sz w:val="18"/>
                <w:szCs w:val="18"/>
              </w:rPr>
            </w:pPr>
            <w:r>
              <w:rPr>
                <w:rFonts w:cs="Arial"/>
                <w:sz w:val="18"/>
                <w:szCs w:val="18"/>
              </w:rPr>
              <w:t>15</w:t>
            </w:r>
          </w:p>
        </w:tc>
        <w:tc>
          <w:tcPr>
            <w:tcW w:w="567" w:type="dxa"/>
          </w:tcPr>
          <w:p w:rsidR="00366BD5" w:rsidRDefault="00366BD5" w:rsidP="009D7F4A">
            <w:pPr>
              <w:jc w:val="center"/>
              <w:rPr>
                <w:rFonts w:cs="Arial"/>
                <w:sz w:val="18"/>
                <w:szCs w:val="18"/>
              </w:rPr>
            </w:pPr>
            <w:r>
              <w:rPr>
                <w:rFonts w:cs="Arial"/>
                <w:sz w:val="18"/>
                <w:szCs w:val="18"/>
              </w:rPr>
              <w:t>13</w:t>
            </w:r>
          </w:p>
        </w:tc>
        <w:tc>
          <w:tcPr>
            <w:tcW w:w="567" w:type="dxa"/>
          </w:tcPr>
          <w:p w:rsidR="00366BD5" w:rsidRDefault="00366BD5" w:rsidP="009D7F4A">
            <w:pPr>
              <w:jc w:val="center"/>
              <w:rPr>
                <w:rFonts w:cs="Arial"/>
                <w:sz w:val="18"/>
                <w:szCs w:val="18"/>
              </w:rPr>
            </w:pPr>
            <w:r>
              <w:rPr>
                <w:rFonts w:cs="Arial"/>
                <w:sz w:val="18"/>
                <w:szCs w:val="18"/>
              </w:rPr>
              <w:t>11</w:t>
            </w:r>
          </w:p>
        </w:tc>
        <w:tc>
          <w:tcPr>
            <w:tcW w:w="567" w:type="dxa"/>
          </w:tcPr>
          <w:p w:rsidR="00366BD5" w:rsidRDefault="00366BD5">
            <w:pPr>
              <w:jc w:val="center"/>
              <w:rPr>
                <w:sz w:val="18"/>
              </w:rPr>
            </w:pPr>
            <w:r>
              <w:rPr>
                <w:sz w:val="18"/>
              </w:rPr>
              <w:t>9</w:t>
            </w:r>
          </w:p>
        </w:tc>
        <w:tc>
          <w:tcPr>
            <w:tcW w:w="567" w:type="dxa"/>
            <w:tcBorders>
              <w:right w:val="single" w:sz="12" w:space="0" w:color="auto"/>
            </w:tcBorders>
          </w:tcPr>
          <w:p w:rsidR="00366BD5" w:rsidRDefault="00366BD5">
            <w:pPr>
              <w:jc w:val="center"/>
              <w:rPr>
                <w:sz w:val="18"/>
              </w:rPr>
            </w:pPr>
            <w:r>
              <w:rPr>
                <w:sz w:val="18"/>
              </w:rPr>
              <w:t>7</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5</w:t>
            </w:r>
          </w:p>
        </w:tc>
        <w:tc>
          <w:tcPr>
            <w:tcW w:w="709" w:type="dxa"/>
            <w:tcBorders>
              <w:left w:val="single" w:sz="12" w:space="0" w:color="auto"/>
            </w:tcBorders>
          </w:tcPr>
          <w:p w:rsidR="00366BD5" w:rsidRDefault="00366BD5">
            <w:pPr>
              <w:jc w:val="center"/>
              <w:rPr>
                <w:sz w:val="18"/>
              </w:rPr>
            </w:pPr>
            <w:r>
              <w:rPr>
                <w:sz w:val="18"/>
              </w:rPr>
              <w:t>4</w:t>
            </w:r>
          </w:p>
        </w:tc>
        <w:tc>
          <w:tcPr>
            <w:tcW w:w="709" w:type="dxa"/>
          </w:tcPr>
          <w:p w:rsidR="00366BD5" w:rsidRDefault="00366BD5">
            <w:pPr>
              <w:jc w:val="center"/>
              <w:rPr>
                <w:sz w:val="18"/>
              </w:rPr>
            </w:pPr>
            <w:r>
              <w:rPr>
                <w:sz w:val="18"/>
              </w:rPr>
              <w:t>4</w:t>
            </w:r>
          </w:p>
        </w:tc>
        <w:tc>
          <w:tcPr>
            <w:tcW w:w="709" w:type="dxa"/>
            <w:tcBorders>
              <w:right w:val="single" w:sz="12" w:space="0" w:color="auto"/>
            </w:tcBorders>
          </w:tcPr>
          <w:p w:rsidR="00366BD5" w:rsidRDefault="00366BD5">
            <w:pPr>
              <w:jc w:val="center"/>
              <w:rPr>
                <w:sz w:val="18"/>
              </w:rPr>
            </w:pPr>
            <w:r>
              <w:rPr>
                <w:sz w:val="18"/>
              </w:rPr>
              <w:t>3</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c>
          <w:tcPr>
            <w:tcW w:w="709" w:type="dxa"/>
            <w:tcBorders>
              <w:left w:val="single" w:sz="12" w:space="0" w:color="auto"/>
              <w:right w:val="single" w:sz="12" w:space="0" w:color="auto"/>
            </w:tcBorders>
          </w:tcPr>
          <w:p w:rsidR="00366BD5" w:rsidRDefault="00366BD5">
            <w:pPr>
              <w:jc w:val="center"/>
              <w:rPr>
                <w:sz w:val="18"/>
              </w:rPr>
            </w:pPr>
            <w:r>
              <w:rPr>
                <w:sz w:val="18"/>
              </w:rPr>
              <w:t>0</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0</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0</w:t>
            </w:r>
          </w:p>
        </w:tc>
      </w:tr>
      <w:tr w:rsidR="00366BD5" w:rsidTr="00366BD5">
        <w:trPr>
          <w:gridAfter w:val="1"/>
          <w:wAfter w:w="28" w:type="dxa"/>
        </w:trPr>
        <w:tc>
          <w:tcPr>
            <w:tcW w:w="1908" w:type="dxa"/>
          </w:tcPr>
          <w:p w:rsidR="00366BD5" w:rsidRDefault="00366BD5">
            <w:pPr>
              <w:rPr>
                <w:sz w:val="18"/>
              </w:rPr>
            </w:pPr>
            <w:r>
              <w:rPr>
                <w:sz w:val="18"/>
              </w:rPr>
              <w:t>Un-armoured Belt</w:t>
            </w:r>
          </w:p>
        </w:tc>
        <w:tc>
          <w:tcPr>
            <w:tcW w:w="567" w:type="dxa"/>
          </w:tcPr>
          <w:p w:rsidR="00366BD5" w:rsidRDefault="00366BD5" w:rsidP="009D7F4A">
            <w:pPr>
              <w:jc w:val="center"/>
              <w:rPr>
                <w:rFonts w:cs="Arial"/>
                <w:sz w:val="18"/>
                <w:szCs w:val="18"/>
              </w:rPr>
            </w:pPr>
            <w:r>
              <w:rPr>
                <w:rFonts w:cs="Arial"/>
                <w:sz w:val="18"/>
                <w:szCs w:val="18"/>
              </w:rPr>
              <w:t>9</w:t>
            </w:r>
          </w:p>
        </w:tc>
        <w:tc>
          <w:tcPr>
            <w:tcW w:w="567" w:type="dxa"/>
          </w:tcPr>
          <w:p w:rsidR="00366BD5" w:rsidRDefault="00366BD5" w:rsidP="009D7F4A">
            <w:pPr>
              <w:jc w:val="center"/>
              <w:rPr>
                <w:rFonts w:cs="Arial"/>
                <w:sz w:val="18"/>
                <w:szCs w:val="18"/>
              </w:rPr>
            </w:pPr>
            <w:r>
              <w:rPr>
                <w:rFonts w:cs="Arial"/>
                <w:sz w:val="18"/>
                <w:szCs w:val="18"/>
              </w:rPr>
              <w:t>8</w:t>
            </w:r>
          </w:p>
        </w:tc>
        <w:tc>
          <w:tcPr>
            <w:tcW w:w="567" w:type="dxa"/>
          </w:tcPr>
          <w:p w:rsidR="00366BD5" w:rsidRDefault="00366BD5" w:rsidP="009D7F4A">
            <w:pPr>
              <w:jc w:val="center"/>
              <w:rPr>
                <w:rFonts w:cs="Arial"/>
                <w:sz w:val="18"/>
                <w:szCs w:val="18"/>
              </w:rPr>
            </w:pPr>
            <w:r>
              <w:rPr>
                <w:rFonts w:cs="Arial"/>
                <w:sz w:val="18"/>
                <w:szCs w:val="18"/>
              </w:rPr>
              <w:t>7</w:t>
            </w:r>
          </w:p>
        </w:tc>
        <w:tc>
          <w:tcPr>
            <w:tcW w:w="567" w:type="dxa"/>
          </w:tcPr>
          <w:p w:rsidR="00366BD5" w:rsidRDefault="00366BD5">
            <w:pPr>
              <w:jc w:val="center"/>
              <w:rPr>
                <w:sz w:val="18"/>
              </w:rPr>
            </w:pPr>
            <w:r>
              <w:rPr>
                <w:sz w:val="18"/>
              </w:rPr>
              <w:t>6</w:t>
            </w:r>
          </w:p>
        </w:tc>
        <w:tc>
          <w:tcPr>
            <w:tcW w:w="567" w:type="dxa"/>
            <w:tcBorders>
              <w:right w:val="single" w:sz="12" w:space="0" w:color="auto"/>
            </w:tcBorders>
          </w:tcPr>
          <w:p w:rsidR="00366BD5" w:rsidRDefault="00366BD5">
            <w:pPr>
              <w:jc w:val="center"/>
              <w:rPr>
                <w:sz w:val="18"/>
              </w:rPr>
            </w:pPr>
            <w:r>
              <w:rPr>
                <w:sz w:val="18"/>
              </w:rPr>
              <w:t>5</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4</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3</w:t>
            </w:r>
          </w:p>
        </w:tc>
        <w:tc>
          <w:tcPr>
            <w:tcW w:w="709" w:type="dxa"/>
            <w:tcBorders>
              <w:left w:val="single" w:sz="12" w:space="0" w:color="auto"/>
            </w:tcBorders>
          </w:tcPr>
          <w:p w:rsidR="00366BD5" w:rsidRDefault="00366BD5">
            <w:pPr>
              <w:jc w:val="center"/>
              <w:rPr>
                <w:sz w:val="18"/>
              </w:rPr>
            </w:pPr>
            <w:r>
              <w:rPr>
                <w:sz w:val="18"/>
              </w:rPr>
              <w:t>3</w:t>
            </w:r>
          </w:p>
        </w:tc>
        <w:tc>
          <w:tcPr>
            <w:tcW w:w="709" w:type="dxa"/>
          </w:tcPr>
          <w:p w:rsidR="00366BD5" w:rsidRDefault="00366BD5">
            <w:pPr>
              <w:jc w:val="center"/>
              <w:rPr>
                <w:sz w:val="18"/>
              </w:rPr>
            </w:pPr>
            <w:r>
              <w:rPr>
                <w:sz w:val="18"/>
              </w:rPr>
              <w:t>3</w:t>
            </w:r>
          </w:p>
        </w:tc>
        <w:tc>
          <w:tcPr>
            <w:tcW w:w="709" w:type="dxa"/>
            <w:tcBorders>
              <w:right w:val="single" w:sz="12" w:space="0" w:color="auto"/>
            </w:tcBorders>
          </w:tcPr>
          <w:p w:rsidR="00366BD5" w:rsidRDefault="00366BD5">
            <w:pPr>
              <w:jc w:val="center"/>
              <w:rPr>
                <w:sz w:val="18"/>
              </w:rPr>
            </w:pPr>
            <w:r>
              <w:rPr>
                <w:sz w:val="18"/>
              </w:rPr>
              <w:t>2</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12</w:t>
            </w:r>
          </w:p>
        </w:tc>
        <w:tc>
          <w:tcPr>
            <w:tcW w:w="709" w:type="dxa"/>
            <w:tcBorders>
              <w:left w:val="single" w:sz="12" w:space="0" w:color="auto"/>
              <w:right w:val="single" w:sz="12" w:space="0" w:color="auto"/>
            </w:tcBorders>
          </w:tcPr>
          <w:p w:rsidR="00366BD5" w:rsidRDefault="00366BD5">
            <w:pPr>
              <w:jc w:val="center"/>
              <w:rPr>
                <w:sz w:val="18"/>
              </w:rPr>
            </w:pPr>
            <w:r>
              <w:rPr>
                <w:sz w:val="18"/>
              </w:rPr>
              <w:t>9</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4</w:t>
            </w:r>
          </w:p>
        </w:tc>
      </w:tr>
      <w:tr w:rsidR="00366BD5" w:rsidTr="00366BD5">
        <w:trPr>
          <w:gridAfter w:val="1"/>
          <w:wAfter w:w="28" w:type="dxa"/>
        </w:trPr>
        <w:tc>
          <w:tcPr>
            <w:tcW w:w="1908" w:type="dxa"/>
          </w:tcPr>
          <w:p w:rsidR="00366BD5" w:rsidRDefault="00366BD5">
            <w:pPr>
              <w:rPr>
                <w:sz w:val="18"/>
              </w:rPr>
            </w:pPr>
            <w:r>
              <w:rPr>
                <w:sz w:val="18"/>
              </w:rPr>
              <w:t>Un-armoured Deck</w:t>
            </w:r>
          </w:p>
        </w:tc>
        <w:tc>
          <w:tcPr>
            <w:tcW w:w="567" w:type="dxa"/>
          </w:tcPr>
          <w:p w:rsidR="00366BD5" w:rsidRDefault="00366BD5" w:rsidP="009D7F4A">
            <w:pPr>
              <w:jc w:val="center"/>
              <w:rPr>
                <w:rFonts w:cs="Arial"/>
                <w:sz w:val="18"/>
                <w:szCs w:val="18"/>
              </w:rPr>
            </w:pPr>
            <w:r>
              <w:rPr>
                <w:rFonts w:cs="Arial"/>
                <w:sz w:val="18"/>
                <w:szCs w:val="18"/>
              </w:rPr>
              <w:t>27</w:t>
            </w:r>
          </w:p>
        </w:tc>
        <w:tc>
          <w:tcPr>
            <w:tcW w:w="567" w:type="dxa"/>
          </w:tcPr>
          <w:p w:rsidR="00366BD5" w:rsidRDefault="00366BD5" w:rsidP="009D7F4A">
            <w:pPr>
              <w:jc w:val="center"/>
              <w:rPr>
                <w:rFonts w:cs="Arial"/>
                <w:sz w:val="18"/>
                <w:szCs w:val="18"/>
              </w:rPr>
            </w:pPr>
            <w:r>
              <w:rPr>
                <w:rFonts w:cs="Arial"/>
                <w:sz w:val="18"/>
                <w:szCs w:val="18"/>
              </w:rPr>
              <w:t>24</w:t>
            </w:r>
          </w:p>
        </w:tc>
        <w:tc>
          <w:tcPr>
            <w:tcW w:w="567" w:type="dxa"/>
          </w:tcPr>
          <w:p w:rsidR="00366BD5" w:rsidRDefault="00366BD5" w:rsidP="009D7F4A">
            <w:pPr>
              <w:jc w:val="center"/>
              <w:rPr>
                <w:rFonts w:cs="Arial"/>
                <w:sz w:val="18"/>
                <w:szCs w:val="18"/>
              </w:rPr>
            </w:pPr>
            <w:r>
              <w:rPr>
                <w:rFonts w:cs="Arial"/>
                <w:sz w:val="18"/>
                <w:szCs w:val="18"/>
              </w:rPr>
              <w:t>21</w:t>
            </w:r>
          </w:p>
        </w:tc>
        <w:tc>
          <w:tcPr>
            <w:tcW w:w="567" w:type="dxa"/>
          </w:tcPr>
          <w:p w:rsidR="00366BD5" w:rsidRDefault="00366BD5">
            <w:pPr>
              <w:jc w:val="center"/>
              <w:rPr>
                <w:sz w:val="18"/>
              </w:rPr>
            </w:pPr>
            <w:r>
              <w:rPr>
                <w:sz w:val="18"/>
              </w:rPr>
              <w:t>18</w:t>
            </w:r>
          </w:p>
        </w:tc>
        <w:tc>
          <w:tcPr>
            <w:tcW w:w="567" w:type="dxa"/>
            <w:tcBorders>
              <w:right w:val="single" w:sz="12" w:space="0" w:color="auto"/>
            </w:tcBorders>
          </w:tcPr>
          <w:p w:rsidR="00366BD5" w:rsidRDefault="00366BD5">
            <w:pPr>
              <w:jc w:val="center"/>
              <w:rPr>
                <w:sz w:val="18"/>
              </w:rPr>
            </w:pPr>
            <w:r>
              <w:rPr>
                <w:sz w:val="18"/>
              </w:rPr>
              <w:t>15</w:t>
            </w:r>
          </w:p>
        </w:tc>
        <w:tc>
          <w:tcPr>
            <w:tcW w:w="567"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12</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11</w:t>
            </w:r>
          </w:p>
        </w:tc>
        <w:tc>
          <w:tcPr>
            <w:tcW w:w="709" w:type="dxa"/>
            <w:tcBorders>
              <w:left w:val="single" w:sz="12" w:space="0" w:color="auto"/>
            </w:tcBorders>
          </w:tcPr>
          <w:p w:rsidR="00366BD5" w:rsidRDefault="00366BD5">
            <w:pPr>
              <w:jc w:val="center"/>
              <w:rPr>
                <w:sz w:val="18"/>
              </w:rPr>
            </w:pPr>
            <w:r>
              <w:rPr>
                <w:sz w:val="18"/>
              </w:rPr>
              <w:t>10</w:t>
            </w:r>
          </w:p>
        </w:tc>
        <w:tc>
          <w:tcPr>
            <w:tcW w:w="709" w:type="dxa"/>
          </w:tcPr>
          <w:p w:rsidR="00366BD5" w:rsidRDefault="00366BD5">
            <w:pPr>
              <w:jc w:val="center"/>
              <w:rPr>
                <w:sz w:val="18"/>
              </w:rPr>
            </w:pPr>
            <w:r>
              <w:rPr>
                <w:sz w:val="18"/>
              </w:rPr>
              <w:t>9</w:t>
            </w:r>
          </w:p>
        </w:tc>
        <w:tc>
          <w:tcPr>
            <w:tcW w:w="709" w:type="dxa"/>
            <w:tcBorders>
              <w:right w:val="single" w:sz="12" w:space="0" w:color="auto"/>
            </w:tcBorders>
          </w:tcPr>
          <w:p w:rsidR="00366BD5" w:rsidRDefault="00366BD5">
            <w:pPr>
              <w:jc w:val="center"/>
              <w:rPr>
                <w:sz w:val="18"/>
              </w:rPr>
            </w:pPr>
            <w:r>
              <w:rPr>
                <w:sz w:val="18"/>
              </w:rPr>
              <w:t>8</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09"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12</w:t>
            </w:r>
          </w:p>
        </w:tc>
        <w:tc>
          <w:tcPr>
            <w:tcW w:w="709" w:type="dxa"/>
            <w:tcBorders>
              <w:left w:val="single" w:sz="12" w:space="0" w:color="auto"/>
              <w:right w:val="single" w:sz="12" w:space="0" w:color="auto"/>
            </w:tcBorders>
          </w:tcPr>
          <w:p w:rsidR="00366BD5" w:rsidRDefault="00366BD5">
            <w:pPr>
              <w:jc w:val="center"/>
              <w:rPr>
                <w:sz w:val="18"/>
              </w:rPr>
            </w:pPr>
            <w:r>
              <w:rPr>
                <w:sz w:val="18"/>
              </w:rPr>
              <w:t>9</w:t>
            </w:r>
          </w:p>
        </w:tc>
        <w:tc>
          <w:tcPr>
            <w:tcW w:w="708" w:type="dxa"/>
            <w:tcBorders>
              <w:top w:val="single" w:sz="8" w:space="0" w:color="auto"/>
              <w:left w:val="single" w:sz="12" w:space="0" w:color="auto"/>
              <w:bottom w:val="single" w:sz="8" w:space="0" w:color="auto"/>
              <w:right w:val="single" w:sz="8" w:space="0" w:color="auto"/>
            </w:tcBorders>
          </w:tcPr>
          <w:p w:rsidR="00366BD5" w:rsidRDefault="00366BD5">
            <w:pPr>
              <w:jc w:val="center"/>
              <w:rPr>
                <w:sz w:val="18"/>
              </w:rPr>
            </w:pPr>
            <w:r>
              <w:rPr>
                <w:sz w:val="18"/>
              </w:rPr>
              <w:t>6</w:t>
            </w:r>
          </w:p>
        </w:tc>
        <w:tc>
          <w:tcPr>
            <w:tcW w:w="710" w:type="dxa"/>
            <w:tcBorders>
              <w:top w:val="single" w:sz="8" w:space="0" w:color="auto"/>
              <w:left w:val="single" w:sz="8" w:space="0" w:color="auto"/>
              <w:bottom w:val="single" w:sz="8" w:space="0" w:color="auto"/>
              <w:right w:val="single" w:sz="12" w:space="0" w:color="auto"/>
            </w:tcBorders>
          </w:tcPr>
          <w:p w:rsidR="00366BD5" w:rsidRDefault="00366BD5">
            <w:pPr>
              <w:jc w:val="center"/>
              <w:rPr>
                <w:sz w:val="18"/>
              </w:rPr>
            </w:pPr>
            <w:r>
              <w:rPr>
                <w:sz w:val="18"/>
              </w:rPr>
              <w:t>4</w:t>
            </w:r>
          </w:p>
        </w:tc>
      </w:tr>
      <w:tr w:rsidR="00366BD5" w:rsidTr="00366BD5">
        <w:trPr>
          <w:gridAfter w:val="1"/>
          <w:wAfter w:w="28" w:type="dxa"/>
        </w:trPr>
        <w:tc>
          <w:tcPr>
            <w:tcW w:w="1908" w:type="dxa"/>
          </w:tcPr>
          <w:p w:rsidR="00366BD5" w:rsidRDefault="00366BD5">
            <w:pPr>
              <w:rPr>
                <w:sz w:val="18"/>
              </w:rPr>
            </w:pPr>
            <w:r>
              <w:rPr>
                <w:sz w:val="18"/>
              </w:rPr>
              <w:t>No Penetration</w:t>
            </w:r>
          </w:p>
        </w:tc>
        <w:tc>
          <w:tcPr>
            <w:tcW w:w="567" w:type="dxa"/>
          </w:tcPr>
          <w:p w:rsidR="00366BD5" w:rsidRDefault="00366BD5" w:rsidP="009D7F4A">
            <w:pPr>
              <w:jc w:val="center"/>
              <w:rPr>
                <w:rFonts w:cs="Arial"/>
                <w:sz w:val="18"/>
                <w:szCs w:val="18"/>
              </w:rPr>
            </w:pPr>
            <w:r>
              <w:rPr>
                <w:rFonts w:cs="Arial"/>
                <w:sz w:val="18"/>
                <w:szCs w:val="18"/>
              </w:rPr>
              <w:t>7</w:t>
            </w:r>
          </w:p>
        </w:tc>
        <w:tc>
          <w:tcPr>
            <w:tcW w:w="567" w:type="dxa"/>
          </w:tcPr>
          <w:p w:rsidR="00366BD5" w:rsidRDefault="00366BD5" w:rsidP="009D7F4A">
            <w:pPr>
              <w:jc w:val="center"/>
              <w:rPr>
                <w:rFonts w:cs="Arial"/>
                <w:sz w:val="18"/>
                <w:szCs w:val="18"/>
              </w:rPr>
            </w:pPr>
            <w:r>
              <w:rPr>
                <w:rFonts w:cs="Arial"/>
                <w:sz w:val="18"/>
                <w:szCs w:val="18"/>
              </w:rPr>
              <w:t>6</w:t>
            </w:r>
          </w:p>
        </w:tc>
        <w:tc>
          <w:tcPr>
            <w:tcW w:w="567" w:type="dxa"/>
          </w:tcPr>
          <w:p w:rsidR="00366BD5" w:rsidRDefault="00366BD5" w:rsidP="009D7F4A">
            <w:pPr>
              <w:jc w:val="center"/>
              <w:rPr>
                <w:rFonts w:cs="Arial"/>
                <w:sz w:val="18"/>
                <w:szCs w:val="18"/>
              </w:rPr>
            </w:pPr>
            <w:r>
              <w:rPr>
                <w:rFonts w:cs="Arial"/>
                <w:sz w:val="18"/>
                <w:szCs w:val="18"/>
              </w:rPr>
              <w:t>5</w:t>
            </w:r>
          </w:p>
        </w:tc>
        <w:tc>
          <w:tcPr>
            <w:tcW w:w="567" w:type="dxa"/>
          </w:tcPr>
          <w:p w:rsidR="00366BD5" w:rsidRDefault="00366BD5">
            <w:pPr>
              <w:jc w:val="center"/>
              <w:rPr>
                <w:sz w:val="18"/>
              </w:rPr>
            </w:pPr>
            <w:r>
              <w:rPr>
                <w:sz w:val="18"/>
              </w:rPr>
              <w:t>4</w:t>
            </w:r>
          </w:p>
        </w:tc>
        <w:tc>
          <w:tcPr>
            <w:tcW w:w="567" w:type="dxa"/>
            <w:tcBorders>
              <w:right w:val="single" w:sz="12" w:space="0" w:color="auto"/>
            </w:tcBorders>
          </w:tcPr>
          <w:p w:rsidR="00366BD5" w:rsidRDefault="00366BD5">
            <w:pPr>
              <w:jc w:val="center"/>
              <w:rPr>
                <w:sz w:val="18"/>
              </w:rPr>
            </w:pPr>
            <w:r>
              <w:rPr>
                <w:sz w:val="18"/>
              </w:rPr>
              <w:t>3</w:t>
            </w:r>
          </w:p>
        </w:tc>
        <w:tc>
          <w:tcPr>
            <w:tcW w:w="567" w:type="dxa"/>
            <w:tcBorders>
              <w:top w:val="single" w:sz="8" w:space="0" w:color="auto"/>
              <w:left w:val="single" w:sz="12" w:space="0" w:color="auto"/>
              <w:bottom w:val="single" w:sz="12" w:space="0" w:color="auto"/>
              <w:right w:val="single" w:sz="8" w:space="0" w:color="auto"/>
            </w:tcBorders>
          </w:tcPr>
          <w:p w:rsidR="00366BD5" w:rsidRDefault="00366BD5">
            <w:pPr>
              <w:jc w:val="center"/>
              <w:rPr>
                <w:sz w:val="18"/>
              </w:rPr>
            </w:pPr>
            <w:r>
              <w:rPr>
                <w:sz w:val="18"/>
              </w:rPr>
              <w:t>2</w:t>
            </w:r>
          </w:p>
        </w:tc>
        <w:tc>
          <w:tcPr>
            <w:tcW w:w="709" w:type="dxa"/>
            <w:tcBorders>
              <w:top w:val="single" w:sz="8" w:space="0" w:color="auto"/>
              <w:left w:val="single" w:sz="8" w:space="0" w:color="auto"/>
              <w:bottom w:val="single" w:sz="12" w:space="0" w:color="auto"/>
              <w:right w:val="single" w:sz="12" w:space="0" w:color="auto"/>
            </w:tcBorders>
          </w:tcPr>
          <w:p w:rsidR="00366BD5" w:rsidRDefault="00366BD5">
            <w:pPr>
              <w:jc w:val="center"/>
              <w:rPr>
                <w:sz w:val="18"/>
              </w:rPr>
            </w:pPr>
            <w:r>
              <w:rPr>
                <w:sz w:val="18"/>
              </w:rPr>
              <w:t>2</w:t>
            </w:r>
          </w:p>
        </w:tc>
        <w:tc>
          <w:tcPr>
            <w:tcW w:w="709" w:type="dxa"/>
            <w:tcBorders>
              <w:left w:val="single" w:sz="12" w:space="0" w:color="auto"/>
            </w:tcBorders>
          </w:tcPr>
          <w:p w:rsidR="00366BD5" w:rsidRDefault="00366BD5">
            <w:pPr>
              <w:jc w:val="center"/>
              <w:rPr>
                <w:sz w:val="18"/>
              </w:rPr>
            </w:pPr>
            <w:r>
              <w:rPr>
                <w:sz w:val="18"/>
              </w:rPr>
              <w:t>2</w:t>
            </w:r>
          </w:p>
        </w:tc>
        <w:tc>
          <w:tcPr>
            <w:tcW w:w="709" w:type="dxa"/>
          </w:tcPr>
          <w:p w:rsidR="00366BD5" w:rsidRDefault="00366BD5">
            <w:pPr>
              <w:jc w:val="center"/>
              <w:rPr>
                <w:sz w:val="18"/>
              </w:rPr>
            </w:pPr>
            <w:r>
              <w:rPr>
                <w:sz w:val="18"/>
              </w:rPr>
              <w:t>2</w:t>
            </w:r>
          </w:p>
        </w:tc>
        <w:tc>
          <w:tcPr>
            <w:tcW w:w="709" w:type="dxa"/>
            <w:tcBorders>
              <w:right w:val="single" w:sz="12" w:space="0" w:color="auto"/>
            </w:tcBorders>
          </w:tcPr>
          <w:p w:rsidR="00366BD5" w:rsidRDefault="00366BD5">
            <w:pPr>
              <w:jc w:val="center"/>
              <w:rPr>
                <w:sz w:val="18"/>
              </w:rPr>
            </w:pPr>
            <w:r>
              <w:rPr>
                <w:sz w:val="18"/>
              </w:rPr>
              <w:t>1</w:t>
            </w:r>
          </w:p>
        </w:tc>
        <w:tc>
          <w:tcPr>
            <w:tcW w:w="708" w:type="dxa"/>
            <w:tcBorders>
              <w:top w:val="single" w:sz="8" w:space="0" w:color="auto"/>
              <w:left w:val="single" w:sz="12" w:space="0" w:color="auto"/>
              <w:bottom w:val="single" w:sz="12" w:space="0" w:color="auto"/>
              <w:right w:val="single" w:sz="8" w:space="0" w:color="auto"/>
            </w:tcBorders>
          </w:tcPr>
          <w:p w:rsidR="00366BD5" w:rsidRDefault="00366BD5">
            <w:pPr>
              <w:jc w:val="center"/>
              <w:rPr>
                <w:sz w:val="18"/>
              </w:rPr>
            </w:pPr>
            <w:r>
              <w:rPr>
                <w:sz w:val="18"/>
              </w:rPr>
              <w:t>1</w:t>
            </w:r>
          </w:p>
        </w:tc>
        <w:tc>
          <w:tcPr>
            <w:tcW w:w="709" w:type="dxa"/>
            <w:tcBorders>
              <w:top w:val="single" w:sz="8" w:space="0" w:color="auto"/>
              <w:left w:val="single" w:sz="8" w:space="0" w:color="auto"/>
              <w:bottom w:val="single" w:sz="12" w:space="0" w:color="auto"/>
              <w:right w:val="single" w:sz="12" w:space="0" w:color="auto"/>
            </w:tcBorders>
          </w:tcPr>
          <w:p w:rsidR="00366BD5" w:rsidRDefault="00366BD5">
            <w:pPr>
              <w:jc w:val="center"/>
              <w:rPr>
                <w:sz w:val="18"/>
              </w:rPr>
            </w:pPr>
            <w:r>
              <w:rPr>
                <w:sz w:val="18"/>
              </w:rPr>
              <w:t>0</w:t>
            </w:r>
          </w:p>
        </w:tc>
        <w:tc>
          <w:tcPr>
            <w:tcW w:w="709" w:type="dxa"/>
            <w:tcBorders>
              <w:left w:val="single" w:sz="12" w:space="0" w:color="auto"/>
              <w:right w:val="single" w:sz="12" w:space="0" w:color="auto"/>
            </w:tcBorders>
          </w:tcPr>
          <w:p w:rsidR="00366BD5" w:rsidRDefault="00366BD5">
            <w:pPr>
              <w:jc w:val="center"/>
              <w:rPr>
                <w:sz w:val="18"/>
              </w:rPr>
            </w:pPr>
            <w:r>
              <w:rPr>
                <w:sz w:val="18"/>
              </w:rPr>
              <w:t>0</w:t>
            </w:r>
          </w:p>
        </w:tc>
        <w:tc>
          <w:tcPr>
            <w:tcW w:w="708" w:type="dxa"/>
            <w:tcBorders>
              <w:top w:val="single" w:sz="8" w:space="0" w:color="auto"/>
              <w:left w:val="single" w:sz="12" w:space="0" w:color="auto"/>
              <w:bottom w:val="single" w:sz="12" w:space="0" w:color="auto"/>
              <w:right w:val="single" w:sz="8" w:space="0" w:color="auto"/>
            </w:tcBorders>
          </w:tcPr>
          <w:p w:rsidR="00366BD5" w:rsidRDefault="00366BD5">
            <w:pPr>
              <w:jc w:val="center"/>
              <w:rPr>
                <w:sz w:val="18"/>
              </w:rPr>
            </w:pPr>
            <w:r>
              <w:rPr>
                <w:sz w:val="18"/>
              </w:rPr>
              <w:t>0</w:t>
            </w:r>
          </w:p>
        </w:tc>
        <w:tc>
          <w:tcPr>
            <w:tcW w:w="710" w:type="dxa"/>
            <w:tcBorders>
              <w:top w:val="single" w:sz="8" w:space="0" w:color="auto"/>
              <w:left w:val="single" w:sz="8" w:space="0" w:color="auto"/>
              <w:bottom w:val="single" w:sz="12" w:space="0" w:color="auto"/>
              <w:right w:val="single" w:sz="12" w:space="0" w:color="auto"/>
            </w:tcBorders>
          </w:tcPr>
          <w:p w:rsidR="00366BD5" w:rsidRDefault="00366BD5">
            <w:pPr>
              <w:jc w:val="center"/>
              <w:rPr>
                <w:sz w:val="18"/>
              </w:rPr>
            </w:pPr>
            <w:r>
              <w:rPr>
                <w:sz w:val="18"/>
              </w:rPr>
              <w:t>0</w:t>
            </w:r>
          </w:p>
        </w:tc>
      </w:tr>
    </w:tbl>
    <w:p w:rsidR="004A3E1A" w:rsidRDefault="00CF472A">
      <w:r>
        <w:t>* Note, the</w:t>
      </w:r>
      <w:r w:rsidR="004A3E1A">
        <w:t xml:space="preserve"> </w:t>
      </w:r>
      <w:r>
        <w:t>X</w:t>
      </w:r>
      <w:r w:rsidR="004A3E1A">
        <w:t>S column includes guns</w:t>
      </w:r>
      <w:r>
        <w:t xml:space="preserve"> of between 6</w:t>
      </w:r>
      <w:r w:rsidR="0091739C">
        <w:t>.1</w:t>
      </w:r>
      <w:r>
        <w:t xml:space="preserve"> </w:t>
      </w:r>
      <w:r w:rsidR="000C0D1F">
        <w:t>and 5.</w:t>
      </w:r>
      <w:r w:rsidR="000016E9">
        <w:t>2</w:t>
      </w:r>
      <w:r w:rsidR="000C0D1F">
        <w:t>5” mounted on Cruisers</w:t>
      </w:r>
      <w:r w:rsidR="000016E9">
        <w:t xml:space="preserve"> and larger</w:t>
      </w:r>
      <w:r>
        <w:t xml:space="preserve"> vessels</w:t>
      </w:r>
      <w:r w:rsidR="000C0D1F">
        <w:t xml:space="preserve">, </w:t>
      </w:r>
      <w:r w:rsidR="004A3E1A">
        <w:t>l</w:t>
      </w:r>
      <w:r>
        <w:t>oaded with AP shells, the H</w:t>
      </w:r>
      <w:r w:rsidR="004A3E1A">
        <w:t>S column includes 5.9” mounted on Destroyers, eg the Narvik class, which only fire High Explosive shells, no Armour Piercing she</w:t>
      </w:r>
      <w:r w:rsidR="000016E9">
        <w:t xml:space="preserve">lls are carried </w:t>
      </w:r>
      <w:r w:rsidR="00143437">
        <w:rPr>
          <w:rFonts w:cs="Arial"/>
        </w:rPr>
        <w:t xml:space="preserve">on </w:t>
      </w:r>
      <w:r w:rsidR="000016E9">
        <w:t>any Destroyer or smaller craft</w:t>
      </w:r>
      <w:r w:rsidR="004A3E1A">
        <w:t>.  All smaller g</w:t>
      </w:r>
      <w:r>
        <w:t>uns in the H</w:t>
      </w:r>
      <w:r w:rsidR="000016E9">
        <w:t>S column</w:t>
      </w:r>
      <w:r w:rsidR="000C0D1F">
        <w:t xml:space="preserve"> </w:t>
      </w:r>
      <w:r>
        <w:t xml:space="preserve">and below </w:t>
      </w:r>
      <w:r w:rsidR="004A3E1A">
        <w:t>fire only High Explosi</w:t>
      </w:r>
      <w:r>
        <w:t>ve shells.  Main and Secondary X</w:t>
      </w:r>
      <w:r w:rsidR="004A3E1A">
        <w:t>S guns will carry a percentage of HE shells to be determined by the player (suggested at least 33%</w:t>
      </w:r>
      <w:r w:rsidR="000016E9">
        <w:t>, DD=100%</w:t>
      </w:r>
      <w:r w:rsidR="004A3E1A">
        <w:t>).</w:t>
      </w:r>
      <w:r w:rsidR="000016E9">
        <w:t xml:space="preserve">  All DP guns </w:t>
      </w:r>
      <w:r w:rsidR="00143437">
        <w:t xml:space="preserve">after 1942 </w:t>
      </w:r>
      <w:r w:rsidR="000016E9">
        <w:t xml:space="preserve">will carry a percentage of </w:t>
      </w:r>
      <w:r w:rsidR="00143437">
        <w:t xml:space="preserve">proximity fuzed </w:t>
      </w:r>
      <w:r w:rsidR="000016E9">
        <w:t>AntiAir shells to be determined by the player (suggested at least 33%)</w:t>
      </w:r>
      <w:r w:rsidR="005C2CC2">
        <w:t xml:space="preserve"> – these are not the same as HE shells which may only be fired at unarmoured targets.  </w:t>
      </w:r>
      <w:r w:rsidR="00416804">
        <w:t>Proximity fuzed AA shells add a -4TN to the chance to hit aircraft,   -6TN after 1943.</w:t>
      </w:r>
      <w:r w:rsidR="000016E9">
        <w:t xml:space="preserve">  </w:t>
      </w:r>
    </w:p>
    <w:p w:rsidR="00D145D0" w:rsidRDefault="00D145D0">
      <w:r>
        <w:t xml:space="preserve">For Long Guns, eg German </w:t>
      </w:r>
      <w:r w:rsidR="00CF472A">
        <w:t xml:space="preserve">15”, </w:t>
      </w:r>
      <w:r>
        <w:t>14”, 12”, 11”, 8.2” and 6.7”, treat them as if their Range and Belt Penetration was one band larger and their Deck Penetration was one band lower (damage is as for that band).  Eg German 11”</w:t>
      </w:r>
      <w:r w:rsidR="00CF472A">
        <w:t>Long</w:t>
      </w:r>
      <w:r>
        <w:t xml:space="preserve"> has Range and Belt Penetrat</w:t>
      </w:r>
      <w:r w:rsidR="00CF472A">
        <w:t>ion of MM, Deck Penetration of G</w:t>
      </w:r>
      <w:r>
        <w:t>S and damage of LM.</w:t>
      </w:r>
    </w:p>
    <w:p w:rsidR="00D145D0" w:rsidRDefault="00D145D0">
      <w:r>
        <w:t>For Short Guns, trea</w:t>
      </w:r>
      <w:r w:rsidR="00416804">
        <w:t>t them as if they were 6</w:t>
      </w:r>
      <w:r>
        <w:t>” smaller in calibre – smallest band is always LS.  If they are also Howitzers, swap the Belt and Deck hit chance.  If you roll a Belt hit then instead it hits the Deck. So 4”S</w:t>
      </w:r>
      <w:r w:rsidR="00416804">
        <w:t>h</w:t>
      </w:r>
      <w:r>
        <w:t xml:space="preserve"> or 4”H</w:t>
      </w:r>
      <w:r w:rsidR="00416804">
        <w:t>ow</w:t>
      </w:r>
      <w:r>
        <w:t xml:space="preserve"> will still be an LS band.</w:t>
      </w:r>
      <w:r w:rsidR="00416804">
        <w:t xml:space="preserve"> XXXX</w:t>
      </w:r>
      <w:r w:rsidR="001D2AA0">
        <w:t xml:space="preserve"> is this correct – very unlikely to hit belt with How.</w:t>
      </w:r>
    </w:p>
    <w:p w:rsidR="00CF2A58" w:rsidRDefault="00CF2A58"/>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260"/>
        <w:gridCol w:w="1170"/>
        <w:gridCol w:w="1170"/>
      </w:tblGrid>
      <w:tr w:rsidR="000440E4" w:rsidRPr="000440E4" w:rsidTr="006B3642">
        <w:tc>
          <w:tcPr>
            <w:tcW w:w="6948" w:type="dxa"/>
            <w:gridSpan w:val="5"/>
          </w:tcPr>
          <w:p w:rsidR="000440E4" w:rsidRPr="000440E4" w:rsidRDefault="000440E4" w:rsidP="000440E4">
            <w:pPr>
              <w:rPr>
                <w:b/>
              </w:rPr>
            </w:pPr>
            <w:r w:rsidRPr="000440E4">
              <w:rPr>
                <w:b/>
              </w:rPr>
              <w:t>Table 8b – Damage by Torpedo and Armour Type</w:t>
            </w:r>
          </w:p>
        </w:tc>
      </w:tr>
      <w:tr w:rsidR="00366BD5" w:rsidTr="00366BD5">
        <w:tc>
          <w:tcPr>
            <w:tcW w:w="1908" w:type="dxa"/>
          </w:tcPr>
          <w:p w:rsidR="00366BD5" w:rsidRDefault="000440E4" w:rsidP="00CF2A58">
            <w:pPr>
              <w:rPr>
                <w:sz w:val="18"/>
              </w:rPr>
            </w:pPr>
            <w:r>
              <w:rPr>
                <w:sz w:val="18"/>
              </w:rPr>
              <w:t>Torpedo</w:t>
            </w:r>
            <w:r w:rsidR="00366BD5">
              <w:rPr>
                <w:sz w:val="18"/>
              </w:rPr>
              <w:t xml:space="preserve"> Size</w:t>
            </w:r>
          </w:p>
        </w:tc>
        <w:tc>
          <w:tcPr>
            <w:tcW w:w="1440" w:type="dxa"/>
          </w:tcPr>
          <w:p w:rsidR="00366BD5" w:rsidRDefault="00366BD5" w:rsidP="006B3642">
            <w:pPr>
              <w:jc w:val="center"/>
              <w:rPr>
                <w:sz w:val="18"/>
              </w:rPr>
            </w:pPr>
            <w:r>
              <w:rPr>
                <w:sz w:val="18"/>
              </w:rPr>
              <w:t>XT/ST</w:t>
            </w:r>
          </w:p>
        </w:tc>
        <w:tc>
          <w:tcPr>
            <w:tcW w:w="1260" w:type="dxa"/>
          </w:tcPr>
          <w:p w:rsidR="00366BD5" w:rsidRDefault="00366BD5" w:rsidP="006B3642">
            <w:pPr>
              <w:jc w:val="center"/>
              <w:rPr>
                <w:sz w:val="18"/>
              </w:rPr>
            </w:pPr>
            <w:r>
              <w:rPr>
                <w:sz w:val="18"/>
              </w:rPr>
              <w:t>HT</w:t>
            </w:r>
          </w:p>
        </w:tc>
        <w:tc>
          <w:tcPr>
            <w:tcW w:w="1170" w:type="dxa"/>
          </w:tcPr>
          <w:p w:rsidR="00366BD5" w:rsidRDefault="00366BD5" w:rsidP="006B3642">
            <w:pPr>
              <w:jc w:val="center"/>
              <w:rPr>
                <w:sz w:val="18"/>
              </w:rPr>
            </w:pPr>
            <w:r>
              <w:rPr>
                <w:sz w:val="18"/>
              </w:rPr>
              <w:t>MT</w:t>
            </w:r>
          </w:p>
        </w:tc>
        <w:tc>
          <w:tcPr>
            <w:tcW w:w="1170" w:type="dxa"/>
          </w:tcPr>
          <w:p w:rsidR="00366BD5" w:rsidRDefault="00366BD5" w:rsidP="00366BD5">
            <w:pPr>
              <w:jc w:val="center"/>
              <w:rPr>
                <w:sz w:val="18"/>
              </w:rPr>
            </w:pPr>
            <w:r>
              <w:rPr>
                <w:sz w:val="18"/>
              </w:rPr>
              <w:t>LT</w:t>
            </w:r>
          </w:p>
        </w:tc>
      </w:tr>
      <w:tr w:rsidR="00366BD5" w:rsidTr="00366BD5">
        <w:tc>
          <w:tcPr>
            <w:tcW w:w="1908" w:type="dxa"/>
          </w:tcPr>
          <w:p w:rsidR="00366BD5" w:rsidRDefault="00366BD5" w:rsidP="00CF2A58">
            <w:pPr>
              <w:rPr>
                <w:sz w:val="18"/>
              </w:rPr>
            </w:pPr>
          </w:p>
          <w:p w:rsidR="00366BD5" w:rsidRDefault="00366BD5" w:rsidP="00CF2A58">
            <w:pPr>
              <w:rPr>
                <w:b/>
                <w:sz w:val="18"/>
              </w:rPr>
            </w:pPr>
            <w:r>
              <w:rPr>
                <w:b/>
                <w:sz w:val="18"/>
              </w:rPr>
              <w:t>Armour Type</w:t>
            </w:r>
          </w:p>
        </w:tc>
        <w:tc>
          <w:tcPr>
            <w:tcW w:w="1440" w:type="dxa"/>
          </w:tcPr>
          <w:p w:rsidR="00366BD5" w:rsidRDefault="00366BD5" w:rsidP="006B3642">
            <w:pPr>
              <w:jc w:val="center"/>
              <w:rPr>
                <w:sz w:val="18"/>
              </w:rPr>
            </w:pPr>
            <w:r>
              <w:rPr>
                <w:sz w:val="18"/>
              </w:rPr>
              <w:t>24” all types</w:t>
            </w:r>
          </w:p>
        </w:tc>
        <w:tc>
          <w:tcPr>
            <w:tcW w:w="1260" w:type="dxa"/>
          </w:tcPr>
          <w:p w:rsidR="00366BD5" w:rsidRDefault="00366BD5" w:rsidP="006B3642">
            <w:pPr>
              <w:jc w:val="center"/>
              <w:rPr>
                <w:sz w:val="18"/>
              </w:rPr>
            </w:pPr>
            <w:r>
              <w:rPr>
                <w:sz w:val="18"/>
              </w:rPr>
              <w:t>21” approx</w:t>
            </w:r>
          </w:p>
        </w:tc>
        <w:tc>
          <w:tcPr>
            <w:tcW w:w="1170" w:type="dxa"/>
          </w:tcPr>
          <w:p w:rsidR="00366BD5" w:rsidRDefault="00366BD5" w:rsidP="006B3642">
            <w:pPr>
              <w:jc w:val="center"/>
              <w:rPr>
                <w:sz w:val="18"/>
              </w:rPr>
            </w:pPr>
            <w:r>
              <w:rPr>
                <w:sz w:val="18"/>
              </w:rPr>
              <w:t>18” approx</w:t>
            </w:r>
          </w:p>
        </w:tc>
        <w:tc>
          <w:tcPr>
            <w:tcW w:w="1170" w:type="dxa"/>
          </w:tcPr>
          <w:p w:rsidR="00366BD5" w:rsidRDefault="00366BD5" w:rsidP="00366BD5">
            <w:pPr>
              <w:jc w:val="center"/>
              <w:rPr>
                <w:sz w:val="18"/>
              </w:rPr>
            </w:pPr>
            <w:r>
              <w:rPr>
                <w:sz w:val="18"/>
              </w:rPr>
              <w:t>15” approx</w:t>
            </w:r>
          </w:p>
        </w:tc>
      </w:tr>
      <w:tr w:rsidR="00366BD5" w:rsidTr="00366BD5">
        <w:tc>
          <w:tcPr>
            <w:tcW w:w="1908" w:type="dxa"/>
          </w:tcPr>
          <w:p w:rsidR="00366BD5" w:rsidRDefault="00366BD5" w:rsidP="00CF2A58">
            <w:pPr>
              <w:rPr>
                <w:sz w:val="18"/>
              </w:rPr>
            </w:pPr>
            <w:r>
              <w:rPr>
                <w:sz w:val="18"/>
              </w:rPr>
              <w:t>Armoured if penetrated)</w:t>
            </w:r>
          </w:p>
        </w:tc>
        <w:tc>
          <w:tcPr>
            <w:tcW w:w="1440" w:type="dxa"/>
          </w:tcPr>
          <w:p w:rsidR="00366BD5" w:rsidRDefault="00366BD5" w:rsidP="006B3642">
            <w:pPr>
              <w:jc w:val="center"/>
              <w:rPr>
                <w:sz w:val="18"/>
              </w:rPr>
            </w:pPr>
            <w:r>
              <w:rPr>
                <w:sz w:val="18"/>
              </w:rPr>
              <w:t>48</w:t>
            </w:r>
          </w:p>
        </w:tc>
        <w:tc>
          <w:tcPr>
            <w:tcW w:w="1260" w:type="dxa"/>
          </w:tcPr>
          <w:p w:rsidR="00366BD5" w:rsidRDefault="00366BD5" w:rsidP="006B3642">
            <w:pPr>
              <w:jc w:val="center"/>
              <w:rPr>
                <w:sz w:val="18"/>
              </w:rPr>
            </w:pPr>
            <w:r>
              <w:rPr>
                <w:sz w:val="18"/>
              </w:rPr>
              <w:t>36</w:t>
            </w:r>
          </w:p>
        </w:tc>
        <w:tc>
          <w:tcPr>
            <w:tcW w:w="1170" w:type="dxa"/>
          </w:tcPr>
          <w:p w:rsidR="00366BD5" w:rsidRDefault="00366BD5" w:rsidP="006B3642">
            <w:pPr>
              <w:jc w:val="center"/>
              <w:rPr>
                <w:sz w:val="18"/>
              </w:rPr>
            </w:pPr>
            <w:r>
              <w:rPr>
                <w:sz w:val="18"/>
              </w:rPr>
              <w:t>24</w:t>
            </w:r>
          </w:p>
        </w:tc>
        <w:tc>
          <w:tcPr>
            <w:tcW w:w="1170" w:type="dxa"/>
          </w:tcPr>
          <w:p w:rsidR="00366BD5" w:rsidRDefault="00366BD5" w:rsidP="00366BD5">
            <w:pPr>
              <w:jc w:val="center"/>
              <w:rPr>
                <w:sz w:val="18"/>
              </w:rPr>
            </w:pPr>
            <w:r>
              <w:rPr>
                <w:sz w:val="18"/>
              </w:rPr>
              <w:t>12</w:t>
            </w:r>
          </w:p>
        </w:tc>
      </w:tr>
      <w:tr w:rsidR="00366BD5" w:rsidTr="00366BD5">
        <w:tc>
          <w:tcPr>
            <w:tcW w:w="1908" w:type="dxa"/>
          </w:tcPr>
          <w:p w:rsidR="00366BD5" w:rsidRDefault="00366BD5" w:rsidP="00CF2A58">
            <w:pPr>
              <w:rPr>
                <w:sz w:val="18"/>
              </w:rPr>
            </w:pPr>
            <w:r>
              <w:rPr>
                <w:sz w:val="18"/>
              </w:rPr>
              <w:t>Medium Armour Weapon can penetrate double the Armour Belt + 1”)</w:t>
            </w:r>
          </w:p>
        </w:tc>
        <w:tc>
          <w:tcPr>
            <w:tcW w:w="1440" w:type="dxa"/>
          </w:tcPr>
          <w:p w:rsidR="00366BD5" w:rsidRDefault="00366BD5" w:rsidP="006B3642">
            <w:pPr>
              <w:jc w:val="center"/>
              <w:rPr>
                <w:sz w:val="18"/>
              </w:rPr>
            </w:pPr>
            <w:r>
              <w:rPr>
                <w:sz w:val="18"/>
              </w:rPr>
              <w:t>60</w:t>
            </w:r>
          </w:p>
        </w:tc>
        <w:tc>
          <w:tcPr>
            <w:tcW w:w="1260" w:type="dxa"/>
          </w:tcPr>
          <w:p w:rsidR="00366BD5" w:rsidRDefault="00366BD5" w:rsidP="006B3642">
            <w:pPr>
              <w:jc w:val="center"/>
              <w:rPr>
                <w:sz w:val="18"/>
              </w:rPr>
            </w:pPr>
            <w:r>
              <w:rPr>
                <w:sz w:val="18"/>
              </w:rPr>
              <w:t>45</w:t>
            </w:r>
          </w:p>
        </w:tc>
        <w:tc>
          <w:tcPr>
            <w:tcW w:w="1170" w:type="dxa"/>
          </w:tcPr>
          <w:p w:rsidR="00366BD5" w:rsidRDefault="00366BD5" w:rsidP="006B3642">
            <w:pPr>
              <w:jc w:val="center"/>
              <w:rPr>
                <w:sz w:val="18"/>
              </w:rPr>
            </w:pPr>
            <w:r>
              <w:rPr>
                <w:sz w:val="18"/>
              </w:rPr>
              <w:t>30</w:t>
            </w:r>
          </w:p>
        </w:tc>
        <w:tc>
          <w:tcPr>
            <w:tcW w:w="1170" w:type="dxa"/>
          </w:tcPr>
          <w:p w:rsidR="00366BD5" w:rsidRDefault="00366BD5" w:rsidP="00366BD5">
            <w:pPr>
              <w:jc w:val="center"/>
              <w:rPr>
                <w:sz w:val="18"/>
              </w:rPr>
            </w:pPr>
            <w:r>
              <w:rPr>
                <w:sz w:val="18"/>
              </w:rPr>
              <w:t>15</w:t>
            </w:r>
          </w:p>
        </w:tc>
      </w:tr>
      <w:tr w:rsidR="00366BD5" w:rsidTr="00366BD5">
        <w:tc>
          <w:tcPr>
            <w:tcW w:w="1908" w:type="dxa"/>
          </w:tcPr>
          <w:p w:rsidR="00366BD5" w:rsidRDefault="00366BD5" w:rsidP="00CF2A58">
            <w:pPr>
              <w:rPr>
                <w:sz w:val="18"/>
              </w:rPr>
            </w:pPr>
            <w:r>
              <w:rPr>
                <w:sz w:val="18"/>
              </w:rPr>
              <w:t>Un-armoured Belt</w:t>
            </w:r>
          </w:p>
        </w:tc>
        <w:tc>
          <w:tcPr>
            <w:tcW w:w="1440" w:type="dxa"/>
          </w:tcPr>
          <w:p w:rsidR="00366BD5" w:rsidRDefault="00366BD5" w:rsidP="006B3642">
            <w:pPr>
              <w:jc w:val="center"/>
              <w:rPr>
                <w:sz w:val="18"/>
              </w:rPr>
            </w:pPr>
            <w:r>
              <w:rPr>
                <w:sz w:val="18"/>
              </w:rPr>
              <w:t>72</w:t>
            </w:r>
          </w:p>
        </w:tc>
        <w:tc>
          <w:tcPr>
            <w:tcW w:w="1260" w:type="dxa"/>
          </w:tcPr>
          <w:p w:rsidR="00366BD5" w:rsidRDefault="00366BD5" w:rsidP="006B3642">
            <w:pPr>
              <w:jc w:val="center"/>
              <w:rPr>
                <w:sz w:val="18"/>
              </w:rPr>
            </w:pPr>
            <w:r>
              <w:rPr>
                <w:sz w:val="18"/>
              </w:rPr>
              <w:t>54</w:t>
            </w:r>
          </w:p>
        </w:tc>
        <w:tc>
          <w:tcPr>
            <w:tcW w:w="1170" w:type="dxa"/>
          </w:tcPr>
          <w:p w:rsidR="00366BD5" w:rsidRDefault="00366BD5" w:rsidP="006B3642">
            <w:pPr>
              <w:jc w:val="center"/>
              <w:rPr>
                <w:sz w:val="18"/>
              </w:rPr>
            </w:pPr>
            <w:r>
              <w:rPr>
                <w:sz w:val="18"/>
              </w:rPr>
              <w:t>36</w:t>
            </w:r>
          </w:p>
        </w:tc>
        <w:tc>
          <w:tcPr>
            <w:tcW w:w="1170" w:type="dxa"/>
          </w:tcPr>
          <w:p w:rsidR="00366BD5" w:rsidRDefault="00366BD5" w:rsidP="00366BD5">
            <w:pPr>
              <w:jc w:val="center"/>
              <w:rPr>
                <w:sz w:val="18"/>
              </w:rPr>
            </w:pPr>
            <w:r>
              <w:rPr>
                <w:sz w:val="18"/>
              </w:rPr>
              <w:t>18</w:t>
            </w:r>
          </w:p>
        </w:tc>
      </w:tr>
      <w:tr w:rsidR="00366BD5" w:rsidTr="00366BD5">
        <w:tc>
          <w:tcPr>
            <w:tcW w:w="1908" w:type="dxa"/>
          </w:tcPr>
          <w:p w:rsidR="00366BD5" w:rsidRDefault="00366BD5" w:rsidP="00CF2A58">
            <w:pPr>
              <w:rPr>
                <w:sz w:val="18"/>
              </w:rPr>
            </w:pPr>
            <w:r>
              <w:rPr>
                <w:sz w:val="18"/>
              </w:rPr>
              <w:t>Un-armoured Deck</w:t>
            </w:r>
          </w:p>
        </w:tc>
        <w:tc>
          <w:tcPr>
            <w:tcW w:w="1440" w:type="dxa"/>
          </w:tcPr>
          <w:p w:rsidR="00366BD5" w:rsidRDefault="00366BD5" w:rsidP="006B3642">
            <w:pPr>
              <w:jc w:val="center"/>
              <w:rPr>
                <w:sz w:val="18"/>
              </w:rPr>
            </w:pPr>
            <w:r>
              <w:rPr>
                <w:sz w:val="18"/>
              </w:rPr>
              <w:t>n/a</w:t>
            </w:r>
          </w:p>
        </w:tc>
        <w:tc>
          <w:tcPr>
            <w:tcW w:w="1260" w:type="dxa"/>
          </w:tcPr>
          <w:p w:rsidR="00366BD5" w:rsidRDefault="00366BD5" w:rsidP="006B3642">
            <w:pPr>
              <w:jc w:val="center"/>
              <w:rPr>
                <w:sz w:val="18"/>
              </w:rPr>
            </w:pPr>
            <w:r>
              <w:rPr>
                <w:sz w:val="18"/>
              </w:rPr>
              <w:t>n/a</w:t>
            </w:r>
          </w:p>
        </w:tc>
        <w:tc>
          <w:tcPr>
            <w:tcW w:w="1170" w:type="dxa"/>
          </w:tcPr>
          <w:p w:rsidR="00366BD5" w:rsidRDefault="00366BD5" w:rsidP="006B3642">
            <w:pPr>
              <w:jc w:val="center"/>
              <w:rPr>
                <w:sz w:val="18"/>
              </w:rPr>
            </w:pPr>
            <w:r>
              <w:rPr>
                <w:sz w:val="18"/>
              </w:rPr>
              <w:t>n/a</w:t>
            </w:r>
          </w:p>
        </w:tc>
        <w:tc>
          <w:tcPr>
            <w:tcW w:w="1170" w:type="dxa"/>
          </w:tcPr>
          <w:p w:rsidR="00366BD5" w:rsidRDefault="00366BD5" w:rsidP="00366BD5">
            <w:pPr>
              <w:jc w:val="center"/>
              <w:rPr>
                <w:sz w:val="18"/>
              </w:rPr>
            </w:pPr>
            <w:r>
              <w:rPr>
                <w:sz w:val="18"/>
              </w:rPr>
              <w:t>n/a</w:t>
            </w:r>
          </w:p>
        </w:tc>
      </w:tr>
      <w:tr w:rsidR="00366BD5" w:rsidTr="00366BD5">
        <w:tc>
          <w:tcPr>
            <w:tcW w:w="1908" w:type="dxa"/>
          </w:tcPr>
          <w:p w:rsidR="00366BD5" w:rsidRDefault="00366BD5" w:rsidP="00CF2A58">
            <w:pPr>
              <w:rPr>
                <w:sz w:val="18"/>
              </w:rPr>
            </w:pPr>
            <w:r>
              <w:rPr>
                <w:sz w:val="18"/>
              </w:rPr>
              <w:t>No Penetration</w:t>
            </w:r>
          </w:p>
        </w:tc>
        <w:tc>
          <w:tcPr>
            <w:tcW w:w="1440" w:type="dxa"/>
          </w:tcPr>
          <w:p w:rsidR="00366BD5" w:rsidRDefault="00366BD5" w:rsidP="006B3642">
            <w:pPr>
              <w:jc w:val="center"/>
              <w:rPr>
                <w:sz w:val="18"/>
              </w:rPr>
            </w:pPr>
            <w:r>
              <w:rPr>
                <w:sz w:val="18"/>
              </w:rPr>
              <w:t>24</w:t>
            </w:r>
          </w:p>
        </w:tc>
        <w:tc>
          <w:tcPr>
            <w:tcW w:w="1260" w:type="dxa"/>
          </w:tcPr>
          <w:p w:rsidR="00366BD5" w:rsidRDefault="00366BD5" w:rsidP="006B3642">
            <w:pPr>
              <w:jc w:val="center"/>
              <w:rPr>
                <w:sz w:val="18"/>
              </w:rPr>
            </w:pPr>
            <w:r>
              <w:rPr>
                <w:sz w:val="18"/>
              </w:rPr>
              <w:t>18</w:t>
            </w:r>
          </w:p>
        </w:tc>
        <w:tc>
          <w:tcPr>
            <w:tcW w:w="1170" w:type="dxa"/>
          </w:tcPr>
          <w:p w:rsidR="00366BD5" w:rsidRDefault="00366BD5" w:rsidP="006B3642">
            <w:pPr>
              <w:jc w:val="center"/>
              <w:rPr>
                <w:sz w:val="18"/>
              </w:rPr>
            </w:pPr>
            <w:r>
              <w:rPr>
                <w:sz w:val="18"/>
              </w:rPr>
              <w:t>12</w:t>
            </w:r>
          </w:p>
        </w:tc>
        <w:tc>
          <w:tcPr>
            <w:tcW w:w="1170" w:type="dxa"/>
          </w:tcPr>
          <w:p w:rsidR="00366BD5" w:rsidRDefault="00366BD5" w:rsidP="00366BD5">
            <w:pPr>
              <w:jc w:val="center"/>
              <w:rPr>
                <w:sz w:val="18"/>
              </w:rPr>
            </w:pPr>
            <w:r>
              <w:rPr>
                <w:sz w:val="18"/>
              </w:rPr>
              <w:t>6</w:t>
            </w:r>
          </w:p>
        </w:tc>
      </w:tr>
    </w:tbl>
    <w:p w:rsidR="00CF2A58" w:rsidRDefault="00AA5BD6">
      <w:r>
        <w:t>XXXX penetration shouldn’t be an issue with Torpedoes!!!</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10"/>
        <w:gridCol w:w="567"/>
      </w:tblGrid>
      <w:tr w:rsidR="004A3E1A" w:rsidRPr="009A0701">
        <w:trPr>
          <w:cantSplit/>
        </w:trPr>
        <w:tc>
          <w:tcPr>
            <w:tcW w:w="9377" w:type="dxa"/>
            <w:gridSpan w:val="2"/>
          </w:tcPr>
          <w:p w:rsidR="004A3E1A" w:rsidRPr="009A0701" w:rsidRDefault="004A3E1A" w:rsidP="009A0701">
            <w:pPr>
              <w:rPr>
                <w:b/>
              </w:rPr>
            </w:pPr>
            <w:r w:rsidRPr="009A0701">
              <w:rPr>
                <w:b/>
              </w:rPr>
              <w:t>TABLE 9 – TN Mod for Torpedo Angle of Attack</w:t>
            </w:r>
          </w:p>
        </w:tc>
      </w:tr>
      <w:tr w:rsidR="004A3E1A">
        <w:tc>
          <w:tcPr>
            <w:tcW w:w="8810" w:type="dxa"/>
          </w:tcPr>
          <w:p w:rsidR="004A3E1A" w:rsidRDefault="004A3E1A">
            <w:r>
              <w:t>Launched from directly ahead of the target</w:t>
            </w:r>
          </w:p>
        </w:tc>
        <w:tc>
          <w:tcPr>
            <w:tcW w:w="567" w:type="dxa"/>
          </w:tcPr>
          <w:p w:rsidR="004A3E1A" w:rsidRDefault="004A3E1A">
            <w:r>
              <w:t>+4</w:t>
            </w:r>
          </w:p>
        </w:tc>
      </w:tr>
      <w:tr w:rsidR="004A3E1A">
        <w:tc>
          <w:tcPr>
            <w:tcW w:w="8810" w:type="dxa"/>
          </w:tcPr>
          <w:p w:rsidR="004A3E1A" w:rsidRDefault="004A3E1A">
            <w:r>
              <w:t>Launched from approximately 45 degrees off the bow, this is the ideal point from which to attack</w:t>
            </w:r>
          </w:p>
        </w:tc>
        <w:tc>
          <w:tcPr>
            <w:tcW w:w="567" w:type="dxa"/>
          </w:tcPr>
          <w:p w:rsidR="004A3E1A" w:rsidRDefault="004A3E1A">
            <w:r>
              <w:t>0</w:t>
            </w:r>
          </w:p>
        </w:tc>
      </w:tr>
      <w:tr w:rsidR="004A3E1A">
        <w:tc>
          <w:tcPr>
            <w:tcW w:w="8810" w:type="dxa"/>
          </w:tcPr>
          <w:p w:rsidR="004A3E1A" w:rsidRDefault="004A3E1A">
            <w:r>
              <w:t>Launched from approximately beside the target 50 degrees to 135 degrees from the bow)</w:t>
            </w:r>
          </w:p>
        </w:tc>
        <w:tc>
          <w:tcPr>
            <w:tcW w:w="567" w:type="dxa"/>
          </w:tcPr>
          <w:p w:rsidR="004A3E1A" w:rsidRDefault="004A3E1A">
            <w:r>
              <w:t>+2</w:t>
            </w:r>
          </w:p>
        </w:tc>
      </w:tr>
      <w:tr w:rsidR="004A3E1A">
        <w:tc>
          <w:tcPr>
            <w:tcW w:w="8810" w:type="dxa"/>
          </w:tcPr>
          <w:p w:rsidR="004A3E1A" w:rsidRDefault="004A3E1A">
            <w:r>
              <w:t>Launched from behind a line 45 degrees off the stern.</w:t>
            </w:r>
          </w:p>
        </w:tc>
        <w:tc>
          <w:tcPr>
            <w:tcW w:w="567" w:type="dxa"/>
          </w:tcPr>
          <w:p w:rsidR="004A3E1A" w:rsidRDefault="004A3E1A">
            <w:r>
              <w:t>+8</w:t>
            </w:r>
          </w:p>
        </w:tc>
      </w:tr>
    </w:tbl>
    <w:p w:rsidR="004A3E1A" w:rsidRDefault="004A3E1A"/>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701"/>
        <w:gridCol w:w="1418"/>
      </w:tblGrid>
      <w:tr w:rsidR="004A3E1A" w:rsidTr="007C640D">
        <w:tc>
          <w:tcPr>
            <w:tcW w:w="5921" w:type="dxa"/>
            <w:gridSpan w:val="3"/>
          </w:tcPr>
          <w:p w:rsidR="004A3E1A" w:rsidRDefault="004A3E1A">
            <w:pPr>
              <w:rPr>
                <w:b/>
              </w:rPr>
            </w:pPr>
            <w:r>
              <w:rPr>
                <w:b/>
              </w:rPr>
              <w:t>TABLE 10 - Damage by Bomb and Armour Type</w:t>
            </w:r>
          </w:p>
        </w:tc>
      </w:tr>
      <w:tr w:rsidR="004A3E1A" w:rsidTr="007C640D">
        <w:tc>
          <w:tcPr>
            <w:tcW w:w="2802" w:type="dxa"/>
          </w:tcPr>
          <w:p w:rsidR="004A3E1A" w:rsidRDefault="004A3E1A">
            <w:r>
              <w:t>Armour Type</w:t>
            </w:r>
          </w:p>
        </w:tc>
        <w:tc>
          <w:tcPr>
            <w:tcW w:w="1701" w:type="dxa"/>
          </w:tcPr>
          <w:p w:rsidR="004A3E1A" w:rsidRDefault="004A3E1A">
            <w:pPr>
              <w:jc w:val="center"/>
            </w:pPr>
            <w:r>
              <w:t>1000lb Bomb</w:t>
            </w:r>
          </w:p>
        </w:tc>
        <w:tc>
          <w:tcPr>
            <w:tcW w:w="1418" w:type="dxa"/>
          </w:tcPr>
          <w:p w:rsidR="004A3E1A" w:rsidRDefault="004A3E1A">
            <w:pPr>
              <w:jc w:val="center"/>
            </w:pPr>
            <w:r>
              <w:t>500lb Bomb</w:t>
            </w:r>
          </w:p>
        </w:tc>
      </w:tr>
      <w:tr w:rsidR="004A3E1A" w:rsidTr="007C640D">
        <w:tc>
          <w:tcPr>
            <w:tcW w:w="2802" w:type="dxa"/>
          </w:tcPr>
          <w:p w:rsidR="004A3E1A" w:rsidRDefault="004A3E1A">
            <w:r>
              <w:t>Armoured (if penetrated)</w:t>
            </w:r>
          </w:p>
        </w:tc>
        <w:tc>
          <w:tcPr>
            <w:tcW w:w="1701" w:type="dxa"/>
          </w:tcPr>
          <w:p w:rsidR="004A3E1A" w:rsidRDefault="004A3E1A">
            <w:pPr>
              <w:jc w:val="center"/>
            </w:pPr>
            <w:r>
              <w:t>8</w:t>
            </w:r>
          </w:p>
        </w:tc>
        <w:tc>
          <w:tcPr>
            <w:tcW w:w="1418" w:type="dxa"/>
          </w:tcPr>
          <w:p w:rsidR="004A3E1A" w:rsidRDefault="004A3E1A">
            <w:pPr>
              <w:jc w:val="center"/>
            </w:pPr>
            <w:r>
              <w:t>4</w:t>
            </w:r>
          </w:p>
        </w:tc>
      </w:tr>
      <w:tr w:rsidR="004A3E1A" w:rsidTr="007C640D">
        <w:tc>
          <w:tcPr>
            <w:tcW w:w="2802" w:type="dxa"/>
          </w:tcPr>
          <w:p w:rsidR="004A3E1A" w:rsidRDefault="004A3E1A">
            <w:r>
              <w:t>Armoured (not penetrated)</w:t>
            </w:r>
          </w:p>
        </w:tc>
        <w:tc>
          <w:tcPr>
            <w:tcW w:w="1701" w:type="dxa"/>
          </w:tcPr>
          <w:p w:rsidR="004A3E1A" w:rsidRDefault="004A3E1A">
            <w:pPr>
              <w:jc w:val="center"/>
            </w:pPr>
            <w:r>
              <w:t>2</w:t>
            </w:r>
          </w:p>
        </w:tc>
        <w:tc>
          <w:tcPr>
            <w:tcW w:w="1418" w:type="dxa"/>
          </w:tcPr>
          <w:p w:rsidR="004A3E1A" w:rsidRDefault="004A3E1A">
            <w:pPr>
              <w:jc w:val="center"/>
            </w:pPr>
            <w:r>
              <w:t>1</w:t>
            </w:r>
          </w:p>
        </w:tc>
      </w:tr>
      <w:tr w:rsidR="004A3E1A" w:rsidTr="007C640D">
        <w:tc>
          <w:tcPr>
            <w:tcW w:w="2802" w:type="dxa"/>
          </w:tcPr>
          <w:p w:rsidR="004A3E1A" w:rsidRDefault="004A3E1A">
            <w:r>
              <w:t>Un-armoured</w:t>
            </w:r>
          </w:p>
        </w:tc>
        <w:tc>
          <w:tcPr>
            <w:tcW w:w="1701" w:type="dxa"/>
          </w:tcPr>
          <w:p w:rsidR="004A3E1A" w:rsidRDefault="004A3E1A">
            <w:pPr>
              <w:jc w:val="center"/>
            </w:pPr>
            <w:r>
              <w:t>12</w:t>
            </w:r>
          </w:p>
        </w:tc>
        <w:tc>
          <w:tcPr>
            <w:tcW w:w="1418" w:type="dxa"/>
          </w:tcPr>
          <w:p w:rsidR="004A3E1A" w:rsidRDefault="004A3E1A">
            <w:pPr>
              <w:jc w:val="center"/>
            </w:pPr>
            <w:r>
              <w:t>6</w:t>
            </w:r>
          </w:p>
        </w:tc>
      </w:tr>
    </w:tbl>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851"/>
        <w:gridCol w:w="850"/>
        <w:gridCol w:w="839"/>
        <w:gridCol w:w="848"/>
        <w:gridCol w:w="851"/>
        <w:gridCol w:w="709"/>
        <w:gridCol w:w="1410"/>
        <w:gridCol w:w="1440"/>
        <w:gridCol w:w="1559"/>
      </w:tblGrid>
      <w:tr w:rsidR="004A3E1A" w:rsidTr="00837B6B">
        <w:trPr>
          <w:cantSplit/>
        </w:trPr>
        <w:tc>
          <w:tcPr>
            <w:tcW w:w="7466" w:type="dxa"/>
            <w:gridSpan w:val="7"/>
            <w:tcBorders>
              <w:right w:val="single" w:sz="12" w:space="0" w:color="000000"/>
            </w:tcBorders>
          </w:tcPr>
          <w:p w:rsidR="004A3E1A" w:rsidRDefault="00A003AA">
            <w:pPr>
              <w:rPr>
                <w:b/>
              </w:rPr>
            </w:pPr>
            <w:r>
              <w:br w:type="page"/>
            </w:r>
            <w:r w:rsidR="004A3E1A">
              <w:rPr>
                <w:b/>
              </w:rPr>
              <w:t>TABLE 11 – TN Mods caused by Increasing Accuracy over Time - RADAR FIRE CONTROL only</w:t>
            </w:r>
          </w:p>
        </w:tc>
        <w:tc>
          <w:tcPr>
            <w:tcW w:w="4409" w:type="dxa"/>
            <w:gridSpan w:val="3"/>
            <w:tcBorders>
              <w:left w:val="single" w:sz="12" w:space="0" w:color="000000"/>
            </w:tcBorders>
          </w:tcPr>
          <w:p w:rsidR="004A3E1A" w:rsidRDefault="004A3E1A">
            <w:pPr>
              <w:rPr>
                <w:b/>
              </w:rPr>
            </w:pPr>
            <w:r>
              <w:rPr>
                <w:b/>
              </w:rPr>
              <w:t>On entering new Damage Block</w:t>
            </w:r>
          </w:p>
        </w:tc>
      </w:tr>
      <w:tr w:rsidR="004A3E1A" w:rsidTr="00837B6B">
        <w:tc>
          <w:tcPr>
            <w:tcW w:w="2518" w:type="dxa"/>
          </w:tcPr>
          <w:p w:rsidR="004A3E1A" w:rsidRDefault="004A3E1A"/>
          <w:p w:rsidR="004A3E1A" w:rsidRDefault="004A3E1A">
            <w:pPr>
              <w:rPr>
                <w:b/>
              </w:rPr>
            </w:pPr>
            <w:r>
              <w:rPr>
                <w:b/>
              </w:rPr>
              <w:t>Radar Type</w:t>
            </w:r>
          </w:p>
        </w:tc>
        <w:tc>
          <w:tcPr>
            <w:tcW w:w="851" w:type="dxa"/>
          </w:tcPr>
          <w:p w:rsidR="004A3E1A" w:rsidRDefault="004A3E1A">
            <w:pPr>
              <w:jc w:val="center"/>
            </w:pPr>
            <w:r>
              <w:t>1st Move</w:t>
            </w:r>
          </w:p>
        </w:tc>
        <w:tc>
          <w:tcPr>
            <w:tcW w:w="850" w:type="dxa"/>
          </w:tcPr>
          <w:p w:rsidR="004A3E1A" w:rsidRDefault="004A3E1A">
            <w:pPr>
              <w:jc w:val="center"/>
            </w:pPr>
            <w:r>
              <w:t>2nd Move</w:t>
            </w:r>
          </w:p>
        </w:tc>
        <w:tc>
          <w:tcPr>
            <w:tcW w:w="839" w:type="dxa"/>
          </w:tcPr>
          <w:p w:rsidR="004A3E1A" w:rsidRDefault="004A3E1A">
            <w:pPr>
              <w:jc w:val="center"/>
            </w:pPr>
            <w:r>
              <w:t>3rd Move</w:t>
            </w:r>
          </w:p>
        </w:tc>
        <w:tc>
          <w:tcPr>
            <w:tcW w:w="848" w:type="dxa"/>
          </w:tcPr>
          <w:p w:rsidR="004A3E1A" w:rsidRDefault="004A3E1A">
            <w:pPr>
              <w:jc w:val="center"/>
            </w:pPr>
            <w:r>
              <w:t>4th Move</w:t>
            </w:r>
          </w:p>
        </w:tc>
        <w:tc>
          <w:tcPr>
            <w:tcW w:w="851" w:type="dxa"/>
          </w:tcPr>
          <w:p w:rsidR="004A3E1A" w:rsidRDefault="004A3E1A">
            <w:pPr>
              <w:jc w:val="center"/>
            </w:pPr>
            <w:r>
              <w:t>5th Move</w:t>
            </w:r>
          </w:p>
        </w:tc>
        <w:tc>
          <w:tcPr>
            <w:tcW w:w="709" w:type="dxa"/>
            <w:tcBorders>
              <w:right w:val="single" w:sz="12" w:space="0" w:color="auto"/>
            </w:tcBorders>
          </w:tcPr>
          <w:p w:rsidR="004A3E1A" w:rsidRDefault="004A3E1A">
            <w:pPr>
              <w:jc w:val="center"/>
            </w:pPr>
            <w:r>
              <w:t>6th Move</w:t>
            </w:r>
          </w:p>
        </w:tc>
        <w:tc>
          <w:tcPr>
            <w:tcW w:w="1410" w:type="dxa"/>
            <w:tcBorders>
              <w:left w:val="single" w:sz="12" w:space="0" w:color="auto"/>
            </w:tcBorders>
          </w:tcPr>
          <w:p w:rsidR="004A3E1A" w:rsidRDefault="004A3E1A">
            <w:pPr>
              <w:jc w:val="center"/>
            </w:pPr>
            <w:r>
              <w:t>Breakdown Chance</w:t>
            </w:r>
          </w:p>
        </w:tc>
        <w:tc>
          <w:tcPr>
            <w:tcW w:w="1440" w:type="dxa"/>
            <w:tcBorders>
              <w:right w:val="single" w:sz="4" w:space="0" w:color="auto"/>
            </w:tcBorders>
          </w:tcPr>
          <w:p w:rsidR="004A3E1A" w:rsidRDefault="004A3E1A">
            <w:pPr>
              <w:jc w:val="center"/>
            </w:pPr>
            <w:r>
              <w:t>Destruction Chance</w:t>
            </w:r>
          </w:p>
        </w:tc>
        <w:tc>
          <w:tcPr>
            <w:tcW w:w="1559" w:type="dxa"/>
            <w:tcBorders>
              <w:left w:val="single" w:sz="4" w:space="0" w:color="auto"/>
            </w:tcBorders>
          </w:tcPr>
          <w:p w:rsidR="004A3E1A" w:rsidRDefault="004A3E1A">
            <w:pPr>
              <w:jc w:val="center"/>
            </w:pPr>
            <w:r>
              <w:t>Time to Repair</w:t>
            </w:r>
          </w:p>
        </w:tc>
      </w:tr>
      <w:tr w:rsidR="004A3E1A" w:rsidTr="00837B6B">
        <w:tc>
          <w:tcPr>
            <w:tcW w:w="2518" w:type="dxa"/>
          </w:tcPr>
          <w:p w:rsidR="004A3E1A" w:rsidRDefault="004A3E1A">
            <w:r>
              <w:t xml:space="preserve">Radar Type 1 </w:t>
            </w:r>
            <w:r w:rsidR="00D145D0">
              <w:t>–</w:t>
            </w:r>
            <w:r>
              <w:t xml:space="preserve"> Poor</w:t>
            </w:r>
          </w:p>
        </w:tc>
        <w:tc>
          <w:tcPr>
            <w:tcW w:w="851" w:type="dxa"/>
          </w:tcPr>
          <w:p w:rsidR="004A3E1A" w:rsidRDefault="004A3E1A">
            <w:pPr>
              <w:jc w:val="center"/>
            </w:pPr>
            <w:r>
              <w:t>+5</w:t>
            </w:r>
          </w:p>
        </w:tc>
        <w:tc>
          <w:tcPr>
            <w:tcW w:w="850" w:type="dxa"/>
          </w:tcPr>
          <w:p w:rsidR="004A3E1A" w:rsidRDefault="004A3E1A">
            <w:pPr>
              <w:jc w:val="center"/>
            </w:pPr>
            <w:r>
              <w:t>+3</w:t>
            </w:r>
          </w:p>
        </w:tc>
        <w:tc>
          <w:tcPr>
            <w:tcW w:w="839" w:type="dxa"/>
          </w:tcPr>
          <w:p w:rsidR="004A3E1A" w:rsidRDefault="004A3E1A">
            <w:pPr>
              <w:jc w:val="center"/>
            </w:pPr>
            <w:r>
              <w:t>+1</w:t>
            </w:r>
          </w:p>
        </w:tc>
        <w:tc>
          <w:tcPr>
            <w:tcW w:w="848" w:type="dxa"/>
          </w:tcPr>
          <w:p w:rsidR="004A3E1A" w:rsidRDefault="004A3E1A">
            <w:pPr>
              <w:jc w:val="center"/>
            </w:pPr>
            <w:r>
              <w:t>-1</w:t>
            </w:r>
          </w:p>
        </w:tc>
        <w:tc>
          <w:tcPr>
            <w:tcW w:w="851" w:type="dxa"/>
          </w:tcPr>
          <w:p w:rsidR="004A3E1A" w:rsidRDefault="004A3E1A">
            <w:pPr>
              <w:jc w:val="center"/>
            </w:pPr>
            <w:r>
              <w:t>-3</w:t>
            </w:r>
          </w:p>
        </w:tc>
        <w:tc>
          <w:tcPr>
            <w:tcW w:w="709" w:type="dxa"/>
            <w:tcBorders>
              <w:right w:val="single" w:sz="12" w:space="0" w:color="auto"/>
            </w:tcBorders>
          </w:tcPr>
          <w:p w:rsidR="004A3E1A" w:rsidRDefault="004A3E1A">
            <w:pPr>
              <w:jc w:val="center"/>
            </w:pPr>
            <w:r>
              <w:t>-5</w:t>
            </w:r>
          </w:p>
        </w:tc>
        <w:tc>
          <w:tcPr>
            <w:tcW w:w="1410" w:type="dxa"/>
            <w:tcBorders>
              <w:left w:val="single" w:sz="12" w:space="0" w:color="auto"/>
            </w:tcBorders>
          </w:tcPr>
          <w:p w:rsidR="004A3E1A" w:rsidRDefault="00555E8A">
            <w:pPr>
              <w:jc w:val="center"/>
            </w:pPr>
            <w:r>
              <w:t>3-7</w:t>
            </w:r>
          </w:p>
        </w:tc>
        <w:tc>
          <w:tcPr>
            <w:tcW w:w="1440" w:type="dxa"/>
            <w:tcBorders>
              <w:right w:val="single" w:sz="4" w:space="0" w:color="auto"/>
            </w:tcBorders>
          </w:tcPr>
          <w:p w:rsidR="004A3E1A" w:rsidRDefault="00555E8A" w:rsidP="00555E8A">
            <w:pPr>
              <w:jc w:val="center"/>
            </w:pPr>
            <w:r>
              <w:t>1</w:t>
            </w:r>
            <w:r w:rsidR="004A3E1A">
              <w:t xml:space="preserve"> or </w:t>
            </w:r>
            <w:r>
              <w:t>2</w:t>
            </w:r>
          </w:p>
        </w:tc>
        <w:tc>
          <w:tcPr>
            <w:tcW w:w="1559" w:type="dxa"/>
            <w:tcBorders>
              <w:left w:val="single" w:sz="4" w:space="0" w:color="auto"/>
            </w:tcBorders>
          </w:tcPr>
          <w:p w:rsidR="004A3E1A" w:rsidRDefault="004A3E1A">
            <w:pPr>
              <w:jc w:val="center"/>
            </w:pPr>
            <w:r>
              <w:t>6-10 moves</w:t>
            </w:r>
          </w:p>
        </w:tc>
      </w:tr>
      <w:tr w:rsidR="00555E8A" w:rsidTr="00837B6B">
        <w:tc>
          <w:tcPr>
            <w:tcW w:w="2518" w:type="dxa"/>
          </w:tcPr>
          <w:p w:rsidR="00555E8A" w:rsidRDefault="00555E8A">
            <w:r>
              <w:t xml:space="preserve">Radar Type 2 - Medium </w:t>
            </w:r>
          </w:p>
        </w:tc>
        <w:tc>
          <w:tcPr>
            <w:tcW w:w="851" w:type="dxa"/>
          </w:tcPr>
          <w:p w:rsidR="00555E8A" w:rsidRDefault="00555E8A">
            <w:pPr>
              <w:jc w:val="center"/>
            </w:pPr>
            <w:r>
              <w:t>+3</w:t>
            </w:r>
          </w:p>
        </w:tc>
        <w:tc>
          <w:tcPr>
            <w:tcW w:w="850" w:type="dxa"/>
          </w:tcPr>
          <w:p w:rsidR="00555E8A" w:rsidRDefault="00555E8A">
            <w:pPr>
              <w:jc w:val="center"/>
            </w:pPr>
            <w:r>
              <w:t>+0</w:t>
            </w:r>
          </w:p>
        </w:tc>
        <w:tc>
          <w:tcPr>
            <w:tcW w:w="839" w:type="dxa"/>
          </w:tcPr>
          <w:p w:rsidR="00555E8A" w:rsidRDefault="00555E8A">
            <w:pPr>
              <w:jc w:val="center"/>
            </w:pPr>
            <w:r>
              <w:t>-3</w:t>
            </w:r>
          </w:p>
        </w:tc>
        <w:tc>
          <w:tcPr>
            <w:tcW w:w="848" w:type="dxa"/>
          </w:tcPr>
          <w:p w:rsidR="00555E8A" w:rsidRDefault="00555E8A">
            <w:pPr>
              <w:jc w:val="center"/>
            </w:pPr>
            <w:r>
              <w:t>-6</w:t>
            </w:r>
          </w:p>
        </w:tc>
        <w:tc>
          <w:tcPr>
            <w:tcW w:w="851" w:type="dxa"/>
          </w:tcPr>
          <w:p w:rsidR="00555E8A" w:rsidRDefault="00555E8A">
            <w:pPr>
              <w:jc w:val="center"/>
            </w:pPr>
            <w:r>
              <w:t>-6</w:t>
            </w:r>
          </w:p>
        </w:tc>
        <w:tc>
          <w:tcPr>
            <w:tcW w:w="709" w:type="dxa"/>
            <w:tcBorders>
              <w:right w:val="single" w:sz="12" w:space="0" w:color="auto"/>
            </w:tcBorders>
          </w:tcPr>
          <w:p w:rsidR="00555E8A" w:rsidRDefault="00555E8A">
            <w:pPr>
              <w:jc w:val="center"/>
            </w:pPr>
            <w:r>
              <w:t>-6</w:t>
            </w:r>
          </w:p>
        </w:tc>
        <w:tc>
          <w:tcPr>
            <w:tcW w:w="1410" w:type="dxa"/>
            <w:tcBorders>
              <w:left w:val="single" w:sz="12" w:space="0" w:color="auto"/>
            </w:tcBorders>
          </w:tcPr>
          <w:p w:rsidR="00555E8A" w:rsidRDefault="00555E8A" w:rsidP="00555E8A">
            <w:pPr>
              <w:jc w:val="center"/>
            </w:pPr>
            <w:r>
              <w:t>3-5</w:t>
            </w:r>
          </w:p>
        </w:tc>
        <w:tc>
          <w:tcPr>
            <w:tcW w:w="1440" w:type="dxa"/>
            <w:tcBorders>
              <w:right w:val="single" w:sz="4" w:space="0" w:color="auto"/>
            </w:tcBorders>
          </w:tcPr>
          <w:p w:rsidR="00555E8A" w:rsidRDefault="00555E8A" w:rsidP="00E72BD7">
            <w:pPr>
              <w:jc w:val="center"/>
            </w:pPr>
            <w:r>
              <w:t>1 or 2</w:t>
            </w:r>
          </w:p>
        </w:tc>
        <w:tc>
          <w:tcPr>
            <w:tcW w:w="1559" w:type="dxa"/>
            <w:tcBorders>
              <w:left w:val="single" w:sz="4" w:space="0" w:color="auto"/>
            </w:tcBorders>
          </w:tcPr>
          <w:p w:rsidR="00555E8A" w:rsidRDefault="00555E8A">
            <w:pPr>
              <w:jc w:val="center"/>
            </w:pPr>
            <w:r>
              <w:t>3-6 moves</w:t>
            </w:r>
          </w:p>
        </w:tc>
      </w:tr>
      <w:tr w:rsidR="00555E8A" w:rsidTr="00837B6B">
        <w:tc>
          <w:tcPr>
            <w:tcW w:w="2518" w:type="dxa"/>
          </w:tcPr>
          <w:p w:rsidR="00555E8A" w:rsidRDefault="00555E8A">
            <w:r>
              <w:t>Radar Type 3 – Good</w:t>
            </w:r>
          </w:p>
        </w:tc>
        <w:tc>
          <w:tcPr>
            <w:tcW w:w="851" w:type="dxa"/>
          </w:tcPr>
          <w:p w:rsidR="00555E8A" w:rsidRDefault="00555E8A">
            <w:pPr>
              <w:jc w:val="center"/>
            </w:pPr>
            <w:r>
              <w:t>+2</w:t>
            </w:r>
          </w:p>
        </w:tc>
        <w:tc>
          <w:tcPr>
            <w:tcW w:w="850" w:type="dxa"/>
          </w:tcPr>
          <w:p w:rsidR="00555E8A" w:rsidRDefault="00555E8A">
            <w:pPr>
              <w:jc w:val="center"/>
            </w:pPr>
            <w:r>
              <w:t>-2</w:t>
            </w:r>
          </w:p>
        </w:tc>
        <w:tc>
          <w:tcPr>
            <w:tcW w:w="839" w:type="dxa"/>
          </w:tcPr>
          <w:p w:rsidR="00555E8A" w:rsidRDefault="00555E8A">
            <w:pPr>
              <w:jc w:val="center"/>
            </w:pPr>
            <w:r>
              <w:t>-6</w:t>
            </w:r>
          </w:p>
        </w:tc>
        <w:tc>
          <w:tcPr>
            <w:tcW w:w="848" w:type="dxa"/>
          </w:tcPr>
          <w:p w:rsidR="00555E8A" w:rsidRDefault="00555E8A">
            <w:pPr>
              <w:jc w:val="center"/>
            </w:pPr>
            <w:r>
              <w:t>-8</w:t>
            </w:r>
          </w:p>
        </w:tc>
        <w:tc>
          <w:tcPr>
            <w:tcW w:w="851" w:type="dxa"/>
          </w:tcPr>
          <w:p w:rsidR="00555E8A" w:rsidRDefault="00555E8A">
            <w:pPr>
              <w:jc w:val="center"/>
            </w:pPr>
            <w:r>
              <w:t>-8</w:t>
            </w:r>
          </w:p>
        </w:tc>
        <w:tc>
          <w:tcPr>
            <w:tcW w:w="709" w:type="dxa"/>
            <w:tcBorders>
              <w:right w:val="single" w:sz="12" w:space="0" w:color="auto"/>
            </w:tcBorders>
          </w:tcPr>
          <w:p w:rsidR="00555E8A" w:rsidRDefault="00555E8A">
            <w:pPr>
              <w:jc w:val="center"/>
            </w:pPr>
            <w:r>
              <w:t>-8</w:t>
            </w:r>
          </w:p>
        </w:tc>
        <w:tc>
          <w:tcPr>
            <w:tcW w:w="1410" w:type="dxa"/>
            <w:tcBorders>
              <w:left w:val="single" w:sz="12" w:space="0" w:color="auto"/>
            </w:tcBorders>
          </w:tcPr>
          <w:p w:rsidR="00555E8A" w:rsidRDefault="00555E8A">
            <w:pPr>
              <w:jc w:val="center"/>
            </w:pPr>
            <w:r>
              <w:t>3</w:t>
            </w:r>
          </w:p>
        </w:tc>
        <w:tc>
          <w:tcPr>
            <w:tcW w:w="1440" w:type="dxa"/>
            <w:tcBorders>
              <w:right w:val="single" w:sz="4" w:space="0" w:color="auto"/>
            </w:tcBorders>
          </w:tcPr>
          <w:p w:rsidR="00555E8A" w:rsidRDefault="00555E8A" w:rsidP="00E72BD7">
            <w:pPr>
              <w:jc w:val="center"/>
            </w:pPr>
            <w:r>
              <w:t>1 or 2</w:t>
            </w:r>
          </w:p>
        </w:tc>
        <w:tc>
          <w:tcPr>
            <w:tcW w:w="1559" w:type="dxa"/>
            <w:tcBorders>
              <w:left w:val="single" w:sz="4" w:space="0" w:color="auto"/>
            </w:tcBorders>
          </w:tcPr>
          <w:p w:rsidR="00555E8A" w:rsidRDefault="00555E8A">
            <w:pPr>
              <w:jc w:val="center"/>
            </w:pPr>
            <w:r>
              <w:t>1-3 moves</w:t>
            </w:r>
          </w:p>
        </w:tc>
      </w:tr>
    </w:tbl>
    <w:p w:rsidR="004A3E1A" w:rsidRDefault="004A3E1A"/>
    <w:p w:rsidR="004A3E1A" w:rsidRDefault="004A3E1A" w:rsidP="00C15659">
      <w:pPr>
        <w:pStyle w:val="Heading1"/>
        <w:numPr>
          <w:ilvl w:val="0"/>
          <w:numId w:val="0"/>
        </w:numPr>
        <w:ind w:left="720" w:hanging="720"/>
      </w:pPr>
      <w:r>
        <w:br w:type="page"/>
      </w:r>
      <w:r>
        <w:lastRenderedPageBreak/>
        <w:t>APPENDIX B – Damage Sheets</w:t>
      </w:r>
    </w:p>
    <w:p w:rsidR="004A3E1A" w:rsidRDefault="004A3E1A"/>
    <w:tbl>
      <w:tblPr>
        <w:tblStyle w:val="TableGrid"/>
        <w:tblW w:w="0" w:type="auto"/>
        <w:tblLayout w:type="fixed"/>
        <w:tblLook w:val="04A0" w:firstRow="1" w:lastRow="0" w:firstColumn="1" w:lastColumn="0" w:noHBand="0" w:noVBand="1"/>
        <w:tblPrChange w:id="400" w:author="Clive" w:date="2021-06-23T16:57:00Z">
          <w:tblPr>
            <w:tblStyle w:val="TableGrid"/>
            <w:tblW w:w="0" w:type="auto"/>
            <w:tblLook w:val="04A0" w:firstRow="1" w:lastRow="0" w:firstColumn="1" w:lastColumn="0" w:noHBand="0" w:noVBand="1"/>
          </w:tblPr>
        </w:tblPrChange>
      </w:tblPr>
      <w:tblGrid>
        <w:gridCol w:w="918"/>
        <w:gridCol w:w="720"/>
        <w:gridCol w:w="1201"/>
        <w:gridCol w:w="1409"/>
        <w:gridCol w:w="1176"/>
        <w:gridCol w:w="804"/>
        <w:gridCol w:w="1440"/>
        <w:gridCol w:w="810"/>
        <w:gridCol w:w="736"/>
        <w:gridCol w:w="794"/>
        <w:gridCol w:w="900"/>
        <w:tblGridChange w:id="401">
          <w:tblGrid>
            <w:gridCol w:w="918"/>
            <w:gridCol w:w="720"/>
            <w:gridCol w:w="1201"/>
            <w:gridCol w:w="1409"/>
            <w:gridCol w:w="1176"/>
            <w:gridCol w:w="804"/>
            <w:gridCol w:w="1440"/>
            <w:gridCol w:w="180"/>
            <w:gridCol w:w="630"/>
            <w:gridCol w:w="180"/>
            <w:gridCol w:w="556"/>
            <w:gridCol w:w="180"/>
            <w:gridCol w:w="614"/>
            <w:gridCol w:w="180"/>
            <w:gridCol w:w="720"/>
            <w:gridCol w:w="180"/>
            <w:gridCol w:w="2901"/>
          </w:tblGrid>
        </w:tblGridChange>
      </w:tblGrid>
      <w:tr w:rsidR="00B77864" w:rsidTr="00070091">
        <w:trPr>
          <w:ins w:id="402" w:author="Clive" w:date="2021-06-23T16:49:00Z"/>
        </w:trPr>
        <w:tc>
          <w:tcPr>
            <w:tcW w:w="10908" w:type="dxa"/>
            <w:gridSpan w:val="11"/>
            <w:tcPrChange w:id="403" w:author="Clive" w:date="2021-06-23T16:57:00Z">
              <w:tcPr>
                <w:tcW w:w="13989" w:type="dxa"/>
                <w:gridSpan w:val="17"/>
              </w:tcPr>
            </w:tcPrChange>
          </w:tcPr>
          <w:p w:rsidR="00B77864" w:rsidRDefault="00B77864">
            <w:pPr>
              <w:rPr>
                <w:ins w:id="404" w:author="Clive" w:date="2021-06-23T16:53:00Z"/>
              </w:rPr>
            </w:pPr>
            <w:ins w:id="405" w:author="Clive" w:date="2021-06-23T16:49:00Z">
              <w:r>
                <w:t xml:space="preserve">TABLE 12a </w:t>
              </w:r>
            </w:ins>
            <w:ins w:id="406" w:author="Clive" w:date="2021-06-23T16:50:00Z">
              <w:r>
                <w:t>–</w:t>
              </w:r>
            </w:ins>
            <w:ins w:id="407" w:author="Clive" w:date="2021-06-23T16:49:00Z">
              <w:r>
                <w:t xml:space="preserve"> </w:t>
              </w:r>
            </w:ins>
            <w:ins w:id="408" w:author="Clive" w:date="2021-06-23T16:50:00Z">
              <w:r>
                <w:t>DAMAGE BLOCK SIZES FOR CAPITAL SHIPS</w:t>
              </w:r>
            </w:ins>
          </w:p>
        </w:tc>
      </w:tr>
      <w:tr w:rsidR="00070091" w:rsidTr="00070091">
        <w:tblPrEx>
          <w:tblPrExChange w:id="409" w:author="Clive" w:date="2021-06-23T16:57:00Z">
            <w:tblPrEx>
              <w:tblLayout w:type="fixed"/>
            </w:tblPrEx>
          </w:tblPrExChange>
        </w:tblPrEx>
        <w:trPr>
          <w:ins w:id="410" w:author="Clive" w:date="2021-06-23T16:49:00Z"/>
          <w:trPrChange w:id="411" w:author="Clive" w:date="2021-06-23T16:57:00Z">
            <w:trPr>
              <w:gridAfter w:val="0"/>
            </w:trPr>
          </w:trPrChange>
        </w:trPr>
        <w:tc>
          <w:tcPr>
            <w:tcW w:w="918" w:type="dxa"/>
            <w:tcPrChange w:id="412" w:author="Clive" w:date="2021-06-23T16:57:00Z">
              <w:tcPr>
                <w:tcW w:w="918" w:type="dxa"/>
              </w:tcPr>
            </w:tcPrChange>
          </w:tcPr>
          <w:p w:rsidR="00070091" w:rsidRDefault="00070091">
            <w:pPr>
              <w:rPr>
                <w:ins w:id="413" w:author="Clive" w:date="2021-06-23T16:49:00Z"/>
              </w:rPr>
            </w:pPr>
            <w:ins w:id="414" w:author="Clive" w:date="2021-06-23T16:50:00Z">
              <w:r>
                <w:t>Period</w:t>
              </w:r>
            </w:ins>
          </w:p>
        </w:tc>
        <w:tc>
          <w:tcPr>
            <w:tcW w:w="720" w:type="dxa"/>
            <w:tcPrChange w:id="415" w:author="Clive" w:date="2021-06-23T16:57:00Z">
              <w:tcPr>
                <w:tcW w:w="720" w:type="dxa"/>
              </w:tcPr>
            </w:tcPrChange>
          </w:tcPr>
          <w:p w:rsidR="00070091" w:rsidRDefault="00070091" w:rsidP="00201D5E">
            <w:pPr>
              <w:jc w:val="center"/>
              <w:rPr>
                <w:ins w:id="416" w:author="Clive" w:date="2021-06-23T16:49:00Z"/>
              </w:rPr>
              <w:pPrChange w:id="417" w:author="Clive" w:date="2021-06-23T17:13:00Z">
                <w:pPr/>
              </w:pPrChange>
            </w:pPr>
            <w:ins w:id="418" w:author="Clive" w:date="2021-06-23T16:50:00Z">
              <w:r>
                <w:t>SDr</w:t>
              </w:r>
            </w:ins>
          </w:p>
        </w:tc>
        <w:tc>
          <w:tcPr>
            <w:tcW w:w="1201" w:type="dxa"/>
            <w:tcPrChange w:id="419" w:author="Clive" w:date="2021-06-23T16:57:00Z">
              <w:tcPr>
                <w:tcW w:w="1201" w:type="dxa"/>
              </w:tcPr>
            </w:tcPrChange>
          </w:tcPr>
          <w:p w:rsidR="00070091" w:rsidRDefault="00070091" w:rsidP="00201D5E">
            <w:pPr>
              <w:jc w:val="center"/>
              <w:rPr>
                <w:ins w:id="420" w:author="Clive" w:date="2021-06-23T16:49:00Z"/>
              </w:rPr>
              <w:pPrChange w:id="421" w:author="Clive" w:date="2021-06-23T17:13:00Z">
                <w:pPr/>
              </w:pPrChange>
            </w:pPr>
            <w:ins w:id="422" w:author="Clive" w:date="2021-06-23T16:50:00Z">
              <w:r>
                <w:t>EDr-EW1</w:t>
              </w:r>
            </w:ins>
          </w:p>
        </w:tc>
        <w:tc>
          <w:tcPr>
            <w:tcW w:w="1409" w:type="dxa"/>
            <w:tcPrChange w:id="423" w:author="Clive" w:date="2021-06-23T16:57:00Z">
              <w:tcPr>
                <w:tcW w:w="1409" w:type="dxa"/>
              </w:tcPr>
            </w:tcPrChange>
          </w:tcPr>
          <w:p w:rsidR="00070091" w:rsidRDefault="00070091" w:rsidP="00201D5E">
            <w:pPr>
              <w:jc w:val="center"/>
              <w:rPr>
                <w:ins w:id="424" w:author="Clive" w:date="2021-06-23T16:49:00Z"/>
              </w:rPr>
              <w:pPrChange w:id="425" w:author="Clive" w:date="2021-06-23T17:13:00Z">
                <w:pPr/>
              </w:pPrChange>
            </w:pPr>
            <w:ins w:id="426" w:author="Clive" w:date="2021-06-23T16:51:00Z">
              <w:r>
                <w:t>MW1-LW1</w:t>
              </w:r>
            </w:ins>
          </w:p>
        </w:tc>
        <w:tc>
          <w:tcPr>
            <w:tcW w:w="1176" w:type="dxa"/>
            <w:tcPrChange w:id="427" w:author="Clive" w:date="2021-06-23T16:57:00Z">
              <w:tcPr>
                <w:tcW w:w="1176" w:type="dxa"/>
              </w:tcPr>
            </w:tcPrChange>
          </w:tcPr>
          <w:p w:rsidR="00070091" w:rsidRDefault="00070091" w:rsidP="00201D5E">
            <w:pPr>
              <w:jc w:val="center"/>
              <w:rPr>
                <w:ins w:id="428" w:author="Clive" w:date="2021-06-23T16:49:00Z"/>
              </w:rPr>
              <w:pPrChange w:id="429" w:author="Clive" w:date="2021-06-23T17:13:00Z">
                <w:pPr/>
              </w:pPrChange>
            </w:pPr>
            <w:ins w:id="430" w:author="Clive" w:date="2021-06-23T16:51:00Z">
              <w:r>
                <w:t>EIT-LIT</w:t>
              </w:r>
            </w:ins>
          </w:p>
        </w:tc>
        <w:tc>
          <w:tcPr>
            <w:tcW w:w="804" w:type="dxa"/>
            <w:tcPrChange w:id="431" w:author="Clive" w:date="2021-06-23T16:57:00Z">
              <w:tcPr>
                <w:tcW w:w="804" w:type="dxa"/>
              </w:tcPr>
            </w:tcPrChange>
          </w:tcPr>
          <w:p w:rsidR="00070091" w:rsidRDefault="00070091" w:rsidP="00201D5E">
            <w:pPr>
              <w:jc w:val="center"/>
              <w:rPr>
                <w:ins w:id="432" w:author="Clive" w:date="2021-06-23T16:49:00Z"/>
              </w:rPr>
              <w:pPrChange w:id="433" w:author="Clive" w:date="2021-06-23T17:13:00Z">
                <w:pPr/>
              </w:pPrChange>
            </w:pPr>
            <w:ins w:id="434" w:author="Clive" w:date="2021-06-23T16:51:00Z">
              <w:r>
                <w:t>PLT</w:t>
              </w:r>
            </w:ins>
          </w:p>
        </w:tc>
        <w:tc>
          <w:tcPr>
            <w:tcW w:w="1440" w:type="dxa"/>
            <w:tcPrChange w:id="435" w:author="Clive" w:date="2021-06-23T16:57:00Z">
              <w:tcPr>
                <w:tcW w:w="1620" w:type="dxa"/>
                <w:gridSpan w:val="2"/>
              </w:tcPr>
            </w:tcPrChange>
          </w:tcPr>
          <w:p w:rsidR="00070091" w:rsidRDefault="00070091" w:rsidP="00201D5E">
            <w:pPr>
              <w:jc w:val="center"/>
              <w:rPr>
                <w:ins w:id="436" w:author="Clive" w:date="2021-06-23T16:49:00Z"/>
              </w:rPr>
              <w:pPrChange w:id="437" w:author="Clive" w:date="2021-06-23T17:13:00Z">
                <w:pPr/>
              </w:pPrChange>
            </w:pPr>
            <w:ins w:id="438" w:author="Clive" w:date="2021-06-23T16:51:00Z">
              <w:r>
                <w:t>EW2</w:t>
              </w:r>
            </w:ins>
            <w:ins w:id="439" w:author="Clive" w:date="2021-06-23T16:56:00Z">
              <w:r>
                <w:t xml:space="preserve"> - </w:t>
              </w:r>
            </w:ins>
            <w:ins w:id="440" w:author="Clive" w:date="2021-06-23T16:51:00Z">
              <w:r>
                <w:t>MW2</w:t>
              </w:r>
            </w:ins>
          </w:p>
        </w:tc>
        <w:tc>
          <w:tcPr>
            <w:tcW w:w="810" w:type="dxa"/>
            <w:tcPrChange w:id="441" w:author="Clive" w:date="2021-06-23T16:57:00Z">
              <w:tcPr>
                <w:tcW w:w="810" w:type="dxa"/>
                <w:gridSpan w:val="2"/>
              </w:tcPr>
            </w:tcPrChange>
          </w:tcPr>
          <w:p w:rsidR="00070091" w:rsidRDefault="00070091" w:rsidP="00201D5E">
            <w:pPr>
              <w:jc w:val="center"/>
              <w:rPr>
                <w:ins w:id="442" w:author="Clive" w:date="2021-06-23T16:49:00Z"/>
              </w:rPr>
              <w:pPrChange w:id="443" w:author="Clive" w:date="2021-06-23T17:13:00Z">
                <w:pPr/>
              </w:pPrChange>
            </w:pPr>
            <w:ins w:id="444" w:author="Clive" w:date="2021-06-23T16:51:00Z">
              <w:r>
                <w:t>LW2</w:t>
              </w:r>
            </w:ins>
          </w:p>
        </w:tc>
        <w:tc>
          <w:tcPr>
            <w:tcW w:w="736" w:type="dxa"/>
            <w:tcPrChange w:id="445" w:author="Clive" w:date="2021-06-23T16:57:00Z">
              <w:tcPr>
                <w:tcW w:w="736" w:type="dxa"/>
                <w:gridSpan w:val="2"/>
              </w:tcPr>
            </w:tcPrChange>
          </w:tcPr>
          <w:p w:rsidR="00070091" w:rsidRDefault="00070091" w:rsidP="00201D5E">
            <w:pPr>
              <w:jc w:val="center"/>
              <w:rPr>
                <w:ins w:id="446" w:author="Clive" w:date="2021-06-23T16:53:00Z"/>
              </w:rPr>
              <w:pPrChange w:id="447" w:author="Clive" w:date="2021-06-23T17:13:00Z">
                <w:pPr/>
              </w:pPrChange>
            </w:pPr>
            <w:ins w:id="448" w:author="Clive" w:date="2021-06-23T16:53:00Z">
              <w:r>
                <w:t>60K+</w:t>
              </w:r>
            </w:ins>
          </w:p>
        </w:tc>
        <w:tc>
          <w:tcPr>
            <w:tcW w:w="794" w:type="dxa"/>
            <w:tcPrChange w:id="449" w:author="Clive" w:date="2021-06-23T16:57:00Z">
              <w:tcPr>
                <w:tcW w:w="794" w:type="dxa"/>
                <w:gridSpan w:val="2"/>
              </w:tcPr>
            </w:tcPrChange>
          </w:tcPr>
          <w:p w:rsidR="00070091" w:rsidRDefault="00070091" w:rsidP="00201D5E">
            <w:pPr>
              <w:jc w:val="center"/>
              <w:rPr>
                <w:ins w:id="450" w:author="Clive" w:date="2021-06-23T16:53:00Z"/>
              </w:rPr>
              <w:pPrChange w:id="451" w:author="Clive" w:date="2021-06-23T17:13:00Z">
                <w:pPr/>
              </w:pPrChange>
            </w:pPr>
            <w:ins w:id="452" w:author="Clive" w:date="2021-06-23T16:53:00Z">
              <w:r>
                <w:t>8</w:t>
              </w:r>
            </w:ins>
            <w:ins w:id="453" w:author="Clive" w:date="2021-06-23T16:54:00Z">
              <w:r>
                <w:t>0</w:t>
              </w:r>
            </w:ins>
            <w:ins w:id="454" w:author="Clive" w:date="2021-06-23T16:53:00Z">
              <w:r>
                <w:t>K+</w:t>
              </w:r>
            </w:ins>
          </w:p>
        </w:tc>
        <w:tc>
          <w:tcPr>
            <w:tcW w:w="900" w:type="dxa"/>
            <w:tcPrChange w:id="455" w:author="Clive" w:date="2021-06-23T16:57:00Z">
              <w:tcPr>
                <w:tcW w:w="900" w:type="dxa"/>
                <w:gridSpan w:val="2"/>
              </w:tcPr>
            </w:tcPrChange>
          </w:tcPr>
          <w:p w:rsidR="00070091" w:rsidRDefault="00070091" w:rsidP="00201D5E">
            <w:pPr>
              <w:jc w:val="center"/>
              <w:rPr>
                <w:ins w:id="456" w:author="Clive" w:date="2021-06-23T16:53:00Z"/>
              </w:rPr>
              <w:pPrChange w:id="457" w:author="Clive" w:date="2021-06-23T17:13:00Z">
                <w:pPr/>
              </w:pPrChange>
            </w:pPr>
            <w:ins w:id="458" w:author="Clive" w:date="2021-06-23T16:54:00Z">
              <w:r>
                <w:t>100K+</w:t>
              </w:r>
            </w:ins>
          </w:p>
        </w:tc>
      </w:tr>
      <w:tr w:rsidR="00070091" w:rsidTr="00070091">
        <w:tblPrEx>
          <w:tblPrExChange w:id="459" w:author="Clive" w:date="2021-06-23T16:57:00Z">
            <w:tblPrEx>
              <w:tblLayout w:type="fixed"/>
            </w:tblPrEx>
          </w:tblPrExChange>
        </w:tblPrEx>
        <w:trPr>
          <w:ins w:id="460" w:author="Clive" w:date="2021-06-23T16:53:00Z"/>
          <w:trPrChange w:id="461" w:author="Clive" w:date="2021-06-23T16:57:00Z">
            <w:trPr>
              <w:gridAfter w:val="0"/>
            </w:trPr>
          </w:trPrChange>
        </w:trPr>
        <w:tc>
          <w:tcPr>
            <w:tcW w:w="918" w:type="dxa"/>
            <w:tcPrChange w:id="462" w:author="Clive" w:date="2021-06-23T16:57:00Z">
              <w:tcPr>
                <w:tcW w:w="918" w:type="dxa"/>
              </w:tcPr>
            </w:tcPrChange>
          </w:tcPr>
          <w:p w:rsidR="00070091" w:rsidRDefault="00070091">
            <w:pPr>
              <w:rPr>
                <w:ins w:id="463" w:author="Clive" w:date="2021-06-23T16:53:00Z"/>
              </w:rPr>
            </w:pPr>
            <w:ins w:id="464" w:author="Clive" w:date="2021-06-23T16:55:00Z">
              <w:r>
                <w:t>BB</w:t>
              </w:r>
            </w:ins>
          </w:p>
        </w:tc>
        <w:tc>
          <w:tcPr>
            <w:tcW w:w="720" w:type="dxa"/>
            <w:tcPrChange w:id="465" w:author="Clive" w:date="2021-06-23T16:57:00Z">
              <w:tcPr>
                <w:tcW w:w="720" w:type="dxa"/>
              </w:tcPr>
            </w:tcPrChange>
          </w:tcPr>
          <w:p w:rsidR="00070091" w:rsidRDefault="00070091" w:rsidP="00201D5E">
            <w:pPr>
              <w:jc w:val="center"/>
              <w:rPr>
                <w:ins w:id="466" w:author="Clive" w:date="2021-06-23T16:53:00Z"/>
              </w:rPr>
              <w:pPrChange w:id="467" w:author="Clive" w:date="2021-06-23T17:13:00Z">
                <w:pPr/>
              </w:pPrChange>
            </w:pPr>
            <w:ins w:id="468" w:author="Clive" w:date="2021-06-23T16:58:00Z">
              <w:r>
                <w:t>20</w:t>
              </w:r>
            </w:ins>
          </w:p>
        </w:tc>
        <w:tc>
          <w:tcPr>
            <w:tcW w:w="1201" w:type="dxa"/>
            <w:tcPrChange w:id="469" w:author="Clive" w:date="2021-06-23T16:57:00Z">
              <w:tcPr>
                <w:tcW w:w="1201" w:type="dxa"/>
              </w:tcPr>
            </w:tcPrChange>
          </w:tcPr>
          <w:p w:rsidR="00070091" w:rsidRDefault="00070091" w:rsidP="00201D5E">
            <w:pPr>
              <w:jc w:val="center"/>
              <w:rPr>
                <w:ins w:id="470" w:author="Clive" w:date="2021-06-23T16:53:00Z"/>
              </w:rPr>
              <w:pPrChange w:id="471" w:author="Clive" w:date="2021-06-23T17:13:00Z">
                <w:pPr/>
              </w:pPrChange>
            </w:pPr>
            <w:ins w:id="472" w:author="Clive" w:date="2021-06-23T16:55:00Z">
              <w:r>
                <w:t>24</w:t>
              </w:r>
            </w:ins>
          </w:p>
        </w:tc>
        <w:tc>
          <w:tcPr>
            <w:tcW w:w="1409" w:type="dxa"/>
            <w:tcPrChange w:id="473" w:author="Clive" w:date="2021-06-23T16:57:00Z">
              <w:tcPr>
                <w:tcW w:w="1409" w:type="dxa"/>
              </w:tcPr>
            </w:tcPrChange>
          </w:tcPr>
          <w:p w:rsidR="00070091" w:rsidRDefault="00070091" w:rsidP="00201D5E">
            <w:pPr>
              <w:jc w:val="center"/>
              <w:rPr>
                <w:ins w:id="474" w:author="Clive" w:date="2021-06-23T16:53:00Z"/>
              </w:rPr>
              <w:pPrChange w:id="475" w:author="Clive" w:date="2021-06-23T17:13:00Z">
                <w:pPr/>
              </w:pPrChange>
            </w:pPr>
            <w:ins w:id="476" w:author="Clive" w:date="2021-06-23T16:55:00Z">
              <w:r>
                <w:t>26</w:t>
              </w:r>
            </w:ins>
          </w:p>
        </w:tc>
        <w:tc>
          <w:tcPr>
            <w:tcW w:w="1176" w:type="dxa"/>
            <w:tcPrChange w:id="477" w:author="Clive" w:date="2021-06-23T16:57:00Z">
              <w:tcPr>
                <w:tcW w:w="1176" w:type="dxa"/>
              </w:tcPr>
            </w:tcPrChange>
          </w:tcPr>
          <w:p w:rsidR="00070091" w:rsidRDefault="00070091" w:rsidP="00201D5E">
            <w:pPr>
              <w:jc w:val="center"/>
              <w:rPr>
                <w:ins w:id="478" w:author="Clive" w:date="2021-06-23T16:53:00Z"/>
              </w:rPr>
              <w:pPrChange w:id="479" w:author="Clive" w:date="2021-06-23T17:13:00Z">
                <w:pPr/>
              </w:pPrChange>
            </w:pPr>
            <w:ins w:id="480" w:author="Clive" w:date="2021-06-23T16:55:00Z">
              <w:r>
                <w:t>28</w:t>
              </w:r>
            </w:ins>
          </w:p>
        </w:tc>
        <w:tc>
          <w:tcPr>
            <w:tcW w:w="804" w:type="dxa"/>
            <w:tcPrChange w:id="481" w:author="Clive" w:date="2021-06-23T16:57:00Z">
              <w:tcPr>
                <w:tcW w:w="804" w:type="dxa"/>
              </w:tcPr>
            </w:tcPrChange>
          </w:tcPr>
          <w:p w:rsidR="00070091" w:rsidRDefault="00070091" w:rsidP="00201D5E">
            <w:pPr>
              <w:jc w:val="center"/>
              <w:rPr>
                <w:ins w:id="482" w:author="Clive" w:date="2021-06-23T16:53:00Z"/>
              </w:rPr>
              <w:pPrChange w:id="483" w:author="Clive" w:date="2021-06-23T17:13:00Z">
                <w:pPr/>
              </w:pPrChange>
            </w:pPr>
            <w:ins w:id="484" w:author="Clive" w:date="2021-06-23T16:56:00Z">
              <w:r>
                <w:t>30</w:t>
              </w:r>
            </w:ins>
          </w:p>
        </w:tc>
        <w:tc>
          <w:tcPr>
            <w:tcW w:w="1440" w:type="dxa"/>
            <w:tcPrChange w:id="485" w:author="Clive" w:date="2021-06-23T16:57:00Z">
              <w:tcPr>
                <w:tcW w:w="1620" w:type="dxa"/>
                <w:gridSpan w:val="2"/>
              </w:tcPr>
            </w:tcPrChange>
          </w:tcPr>
          <w:p w:rsidR="00070091" w:rsidRDefault="00070091" w:rsidP="00201D5E">
            <w:pPr>
              <w:jc w:val="center"/>
              <w:rPr>
                <w:ins w:id="486" w:author="Clive" w:date="2021-06-23T16:53:00Z"/>
              </w:rPr>
              <w:pPrChange w:id="487" w:author="Clive" w:date="2021-06-23T17:13:00Z">
                <w:pPr/>
              </w:pPrChange>
            </w:pPr>
            <w:ins w:id="488" w:author="Clive" w:date="2021-06-23T16:56:00Z">
              <w:r>
                <w:t>32</w:t>
              </w:r>
            </w:ins>
          </w:p>
        </w:tc>
        <w:tc>
          <w:tcPr>
            <w:tcW w:w="810" w:type="dxa"/>
            <w:tcPrChange w:id="489" w:author="Clive" w:date="2021-06-23T16:57:00Z">
              <w:tcPr>
                <w:tcW w:w="810" w:type="dxa"/>
                <w:gridSpan w:val="2"/>
              </w:tcPr>
            </w:tcPrChange>
          </w:tcPr>
          <w:p w:rsidR="00070091" w:rsidRDefault="00070091" w:rsidP="00201D5E">
            <w:pPr>
              <w:jc w:val="center"/>
              <w:rPr>
                <w:ins w:id="490" w:author="Clive" w:date="2021-06-23T16:53:00Z"/>
              </w:rPr>
              <w:pPrChange w:id="491" w:author="Clive" w:date="2021-06-23T17:13:00Z">
                <w:pPr/>
              </w:pPrChange>
            </w:pPr>
            <w:ins w:id="492" w:author="Clive" w:date="2021-06-23T16:57:00Z">
              <w:r>
                <w:t>36</w:t>
              </w:r>
            </w:ins>
          </w:p>
        </w:tc>
        <w:tc>
          <w:tcPr>
            <w:tcW w:w="736" w:type="dxa"/>
            <w:tcPrChange w:id="493" w:author="Clive" w:date="2021-06-23T16:57:00Z">
              <w:tcPr>
                <w:tcW w:w="736" w:type="dxa"/>
                <w:gridSpan w:val="2"/>
              </w:tcPr>
            </w:tcPrChange>
          </w:tcPr>
          <w:p w:rsidR="00070091" w:rsidRDefault="00070091" w:rsidP="00201D5E">
            <w:pPr>
              <w:jc w:val="center"/>
              <w:rPr>
                <w:ins w:id="494" w:author="Clive" w:date="2021-06-23T16:53:00Z"/>
              </w:rPr>
              <w:pPrChange w:id="495" w:author="Clive" w:date="2021-06-23T17:13:00Z">
                <w:pPr/>
              </w:pPrChange>
            </w:pPr>
            <w:ins w:id="496" w:author="Clive" w:date="2021-06-23T16:57:00Z">
              <w:r>
                <w:t>40</w:t>
              </w:r>
            </w:ins>
          </w:p>
        </w:tc>
        <w:tc>
          <w:tcPr>
            <w:tcW w:w="794" w:type="dxa"/>
            <w:tcPrChange w:id="497" w:author="Clive" w:date="2021-06-23T16:57:00Z">
              <w:tcPr>
                <w:tcW w:w="794" w:type="dxa"/>
                <w:gridSpan w:val="2"/>
              </w:tcPr>
            </w:tcPrChange>
          </w:tcPr>
          <w:p w:rsidR="00070091" w:rsidRDefault="00070091" w:rsidP="00201D5E">
            <w:pPr>
              <w:jc w:val="center"/>
              <w:rPr>
                <w:ins w:id="498" w:author="Clive" w:date="2021-06-23T16:53:00Z"/>
              </w:rPr>
              <w:pPrChange w:id="499" w:author="Clive" w:date="2021-06-23T17:13:00Z">
                <w:pPr/>
              </w:pPrChange>
            </w:pPr>
            <w:ins w:id="500" w:author="Clive" w:date="2021-06-23T16:57:00Z">
              <w:r>
                <w:t>44</w:t>
              </w:r>
            </w:ins>
          </w:p>
        </w:tc>
        <w:tc>
          <w:tcPr>
            <w:tcW w:w="900" w:type="dxa"/>
            <w:tcPrChange w:id="501" w:author="Clive" w:date="2021-06-23T16:57:00Z">
              <w:tcPr>
                <w:tcW w:w="900" w:type="dxa"/>
                <w:gridSpan w:val="2"/>
              </w:tcPr>
            </w:tcPrChange>
          </w:tcPr>
          <w:p w:rsidR="00070091" w:rsidRDefault="00070091" w:rsidP="00201D5E">
            <w:pPr>
              <w:jc w:val="center"/>
              <w:rPr>
                <w:ins w:id="502" w:author="Clive" w:date="2021-06-23T16:53:00Z"/>
              </w:rPr>
              <w:pPrChange w:id="503" w:author="Clive" w:date="2021-06-23T17:13:00Z">
                <w:pPr/>
              </w:pPrChange>
            </w:pPr>
            <w:ins w:id="504" w:author="Clive" w:date="2021-06-23T16:57:00Z">
              <w:r>
                <w:t>50</w:t>
              </w:r>
            </w:ins>
          </w:p>
        </w:tc>
      </w:tr>
      <w:tr w:rsidR="00070091" w:rsidTr="00070091">
        <w:trPr>
          <w:ins w:id="505" w:author="Clive" w:date="2021-06-23T16:58:00Z"/>
        </w:trPr>
        <w:tc>
          <w:tcPr>
            <w:tcW w:w="918" w:type="dxa"/>
          </w:tcPr>
          <w:p w:rsidR="00070091" w:rsidRDefault="00070091">
            <w:pPr>
              <w:rPr>
                <w:ins w:id="506" w:author="Clive" w:date="2021-06-23T16:58:00Z"/>
              </w:rPr>
            </w:pPr>
            <w:ins w:id="507" w:author="Clive" w:date="2021-06-23T16:59:00Z">
              <w:r>
                <w:t>BC/AC</w:t>
              </w:r>
            </w:ins>
          </w:p>
        </w:tc>
        <w:tc>
          <w:tcPr>
            <w:tcW w:w="720" w:type="dxa"/>
          </w:tcPr>
          <w:p w:rsidR="00070091" w:rsidRDefault="00070091" w:rsidP="00201D5E">
            <w:pPr>
              <w:jc w:val="center"/>
              <w:rPr>
                <w:ins w:id="508" w:author="Clive" w:date="2021-06-23T16:58:00Z"/>
              </w:rPr>
              <w:pPrChange w:id="509" w:author="Clive" w:date="2021-06-23T17:13:00Z">
                <w:pPr/>
              </w:pPrChange>
            </w:pPr>
            <w:ins w:id="510" w:author="Clive" w:date="2021-06-23T16:59:00Z">
              <w:r>
                <w:t>15</w:t>
              </w:r>
            </w:ins>
          </w:p>
        </w:tc>
        <w:tc>
          <w:tcPr>
            <w:tcW w:w="1201" w:type="dxa"/>
          </w:tcPr>
          <w:p w:rsidR="00070091" w:rsidRDefault="00070091" w:rsidP="00201D5E">
            <w:pPr>
              <w:jc w:val="center"/>
              <w:rPr>
                <w:ins w:id="511" w:author="Clive" w:date="2021-06-23T16:58:00Z"/>
              </w:rPr>
              <w:pPrChange w:id="512" w:author="Clive" w:date="2021-06-23T17:13:00Z">
                <w:pPr/>
              </w:pPrChange>
            </w:pPr>
            <w:ins w:id="513" w:author="Clive" w:date="2021-06-23T16:59:00Z">
              <w:r>
                <w:t>18</w:t>
              </w:r>
            </w:ins>
          </w:p>
        </w:tc>
        <w:tc>
          <w:tcPr>
            <w:tcW w:w="1409" w:type="dxa"/>
          </w:tcPr>
          <w:p w:rsidR="00070091" w:rsidRDefault="00070091" w:rsidP="00201D5E">
            <w:pPr>
              <w:jc w:val="center"/>
              <w:rPr>
                <w:ins w:id="514" w:author="Clive" w:date="2021-06-23T16:58:00Z"/>
              </w:rPr>
              <w:pPrChange w:id="515" w:author="Clive" w:date="2021-06-23T17:13:00Z">
                <w:pPr/>
              </w:pPrChange>
            </w:pPr>
            <w:ins w:id="516" w:author="Clive" w:date="2021-06-23T16:59:00Z">
              <w:r>
                <w:t>19</w:t>
              </w:r>
            </w:ins>
          </w:p>
        </w:tc>
        <w:tc>
          <w:tcPr>
            <w:tcW w:w="1176" w:type="dxa"/>
          </w:tcPr>
          <w:p w:rsidR="00070091" w:rsidRDefault="00070091" w:rsidP="00201D5E">
            <w:pPr>
              <w:jc w:val="center"/>
              <w:rPr>
                <w:ins w:id="517" w:author="Clive" w:date="2021-06-23T16:58:00Z"/>
              </w:rPr>
              <w:pPrChange w:id="518" w:author="Clive" w:date="2021-06-23T17:13:00Z">
                <w:pPr/>
              </w:pPrChange>
            </w:pPr>
            <w:ins w:id="519" w:author="Clive" w:date="2021-06-23T17:00:00Z">
              <w:r>
                <w:t>21</w:t>
              </w:r>
            </w:ins>
          </w:p>
        </w:tc>
        <w:tc>
          <w:tcPr>
            <w:tcW w:w="804" w:type="dxa"/>
          </w:tcPr>
          <w:p w:rsidR="00070091" w:rsidRDefault="00070091" w:rsidP="00201D5E">
            <w:pPr>
              <w:jc w:val="center"/>
              <w:rPr>
                <w:ins w:id="520" w:author="Clive" w:date="2021-06-23T16:58:00Z"/>
              </w:rPr>
              <w:pPrChange w:id="521" w:author="Clive" w:date="2021-06-23T17:13:00Z">
                <w:pPr/>
              </w:pPrChange>
            </w:pPr>
            <w:ins w:id="522" w:author="Clive" w:date="2021-06-23T17:01:00Z">
              <w:r>
                <w:t>22</w:t>
              </w:r>
            </w:ins>
          </w:p>
        </w:tc>
        <w:tc>
          <w:tcPr>
            <w:tcW w:w="1440" w:type="dxa"/>
          </w:tcPr>
          <w:p w:rsidR="00070091" w:rsidRDefault="00070091" w:rsidP="00201D5E">
            <w:pPr>
              <w:jc w:val="center"/>
              <w:rPr>
                <w:ins w:id="523" w:author="Clive" w:date="2021-06-23T16:58:00Z"/>
              </w:rPr>
              <w:pPrChange w:id="524" w:author="Clive" w:date="2021-06-23T17:13:00Z">
                <w:pPr/>
              </w:pPrChange>
            </w:pPr>
            <w:ins w:id="525" w:author="Clive" w:date="2021-06-23T17:01:00Z">
              <w:r>
                <w:t>24</w:t>
              </w:r>
            </w:ins>
          </w:p>
        </w:tc>
        <w:tc>
          <w:tcPr>
            <w:tcW w:w="810" w:type="dxa"/>
          </w:tcPr>
          <w:p w:rsidR="00070091" w:rsidRDefault="00070091" w:rsidP="00201D5E">
            <w:pPr>
              <w:jc w:val="center"/>
              <w:rPr>
                <w:ins w:id="526" w:author="Clive" w:date="2021-06-23T16:58:00Z"/>
              </w:rPr>
              <w:pPrChange w:id="527" w:author="Clive" w:date="2021-06-23T17:13:00Z">
                <w:pPr/>
              </w:pPrChange>
            </w:pPr>
            <w:ins w:id="528" w:author="Clive" w:date="2021-06-23T17:01:00Z">
              <w:r>
                <w:t>27</w:t>
              </w:r>
            </w:ins>
          </w:p>
        </w:tc>
        <w:tc>
          <w:tcPr>
            <w:tcW w:w="736" w:type="dxa"/>
          </w:tcPr>
          <w:p w:rsidR="00070091" w:rsidRDefault="00070091" w:rsidP="00201D5E">
            <w:pPr>
              <w:jc w:val="center"/>
              <w:rPr>
                <w:ins w:id="529" w:author="Clive" w:date="2021-06-23T16:58:00Z"/>
              </w:rPr>
              <w:pPrChange w:id="530" w:author="Clive" w:date="2021-06-23T17:13:00Z">
                <w:pPr/>
              </w:pPrChange>
            </w:pPr>
            <w:ins w:id="531" w:author="Clive" w:date="2021-06-23T17:01:00Z">
              <w:r>
                <w:t>30</w:t>
              </w:r>
            </w:ins>
          </w:p>
        </w:tc>
        <w:tc>
          <w:tcPr>
            <w:tcW w:w="794" w:type="dxa"/>
          </w:tcPr>
          <w:p w:rsidR="00070091" w:rsidRDefault="00070091" w:rsidP="00201D5E">
            <w:pPr>
              <w:jc w:val="center"/>
              <w:rPr>
                <w:ins w:id="532" w:author="Clive" w:date="2021-06-23T16:58:00Z"/>
              </w:rPr>
              <w:pPrChange w:id="533" w:author="Clive" w:date="2021-06-23T17:13:00Z">
                <w:pPr/>
              </w:pPrChange>
            </w:pPr>
            <w:ins w:id="534" w:author="Clive" w:date="2021-06-23T17:01:00Z">
              <w:r>
                <w:t>33</w:t>
              </w:r>
            </w:ins>
          </w:p>
        </w:tc>
        <w:tc>
          <w:tcPr>
            <w:tcW w:w="900" w:type="dxa"/>
          </w:tcPr>
          <w:p w:rsidR="00070091" w:rsidRDefault="00070091" w:rsidP="00201D5E">
            <w:pPr>
              <w:jc w:val="center"/>
              <w:rPr>
                <w:ins w:id="535" w:author="Clive" w:date="2021-06-23T16:58:00Z"/>
              </w:rPr>
              <w:pPrChange w:id="536" w:author="Clive" w:date="2021-06-23T17:13:00Z">
                <w:pPr/>
              </w:pPrChange>
            </w:pPr>
            <w:ins w:id="537" w:author="Clive" w:date="2021-06-23T17:02:00Z">
              <w:r>
                <w:t>37</w:t>
              </w:r>
            </w:ins>
          </w:p>
        </w:tc>
      </w:tr>
    </w:tbl>
    <w:p w:rsidR="004A3E1A" w:rsidRDefault="00070091">
      <w:ins w:id="538" w:author="Clive" w:date="2021-06-23T17:02:00Z">
        <w:r>
          <w:t xml:space="preserve">Note, ships built smaller than the expected size for a period will have a block size that is half way between the earlier size and the size for the period in which they are built. </w:t>
        </w:r>
      </w:ins>
      <w:ins w:id="539" w:author="Clive" w:date="2021-06-23T17:03:00Z">
        <w:r>
          <w:t xml:space="preserve"> For example a ship built in the PLT period that is the same size as HMS Bellerophon would have a block size of 20 </w:t>
        </w:r>
      </w:ins>
      <w:ins w:id="540" w:author="Clive" w:date="2021-06-23T17:04:00Z">
        <w:r>
          <w:t>–</w:t>
        </w:r>
      </w:ins>
      <w:ins w:id="541" w:author="Clive" w:date="2021-06-23T17:03:00Z">
        <w:r>
          <w:t xml:space="preserve"> round </w:t>
        </w:r>
      </w:ins>
      <w:ins w:id="542" w:author="Clive" w:date="2021-06-23T17:04:00Z">
        <w:r>
          <w:t xml:space="preserve">up where necessary. </w:t>
        </w:r>
      </w:ins>
      <w:ins w:id="543" w:author="Clive" w:date="2021-06-23T17:05:00Z">
        <w:r>
          <w:t xml:space="preserve"> Similarly a BC built in the LIT period the same size as HMS Von der Tann</w:t>
        </w:r>
      </w:ins>
      <w:ins w:id="544" w:author="Clive" w:date="2021-06-23T17:06:00Z">
        <w:r>
          <w:t xml:space="preserve"> would have a block size of </w:t>
        </w:r>
        <w:r w:rsidR="004D1227">
          <w:t>20.</w:t>
        </w:r>
      </w:ins>
    </w:p>
    <w:p w:rsidR="004A3E1A" w:rsidRDefault="004A3E1A"/>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545" w:author="Clive" w:date="2021-06-23T17:1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567"/>
        <w:gridCol w:w="1101"/>
        <w:gridCol w:w="567"/>
        <w:gridCol w:w="567"/>
        <w:gridCol w:w="567"/>
        <w:gridCol w:w="567"/>
        <w:gridCol w:w="1635"/>
        <w:gridCol w:w="567"/>
        <w:gridCol w:w="567"/>
        <w:gridCol w:w="567"/>
        <w:gridCol w:w="566"/>
        <w:gridCol w:w="566"/>
        <w:gridCol w:w="709"/>
        <w:gridCol w:w="709"/>
        <w:gridCol w:w="709"/>
        <w:gridCol w:w="709"/>
        <w:gridCol w:w="567"/>
        <w:gridCol w:w="567"/>
        <w:gridCol w:w="567"/>
        <w:gridCol w:w="567"/>
        <w:gridCol w:w="10"/>
        <w:tblGridChange w:id="546">
          <w:tblGrid>
            <w:gridCol w:w="567"/>
            <w:gridCol w:w="1101"/>
            <w:gridCol w:w="567"/>
            <w:gridCol w:w="567"/>
            <w:gridCol w:w="567"/>
            <w:gridCol w:w="567"/>
            <w:gridCol w:w="1635"/>
            <w:gridCol w:w="567"/>
            <w:gridCol w:w="567"/>
            <w:gridCol w:w="567"/>
            <w:gridCol w:w="566"/>
            <w:gridCol w:w="566"/>
            <w:gridCol w:w="709"/>
            <w:gridCol w:w="709"/>
            <w:gridCol w:w="709"/>
            <w:gridCol w:w="709"/>
            <w:gridCol w:w="567"/>
            <w:gridCol w:w="567"/>
            <w:gridCol w:w="567"/>
            <w:gridCol w:w="567"/>
            <w:gridCol w:w="634"/>
          </w:tblGrid>
        </w:tblGridChange>
      </w:tblGrid>
      <w:tr w:rsidR="004D1227" w:rsidTr="00201D5E">
        <w:tc>
          <w:tcPr>
            <w:tcW w:w="567" w:type="dxa"/>
            <w:tcPrChange w:id="547" w:author="Clive" w:date="2021-06-23T17:14:00Z">
              <w:tcPr>
                <w:tcW w:w="567" w:type="dxa"/>
              </w:tcPr>
            </w:tcPrChange>
          </w:tcPr>
          <w:p w:rsidR="004D1227" w:rsidRDefault="004D1227" w:rsidP="004D1227">
            <w:pPr>
              <w:rPr>
                <w:ins w:id="548" w:author="Clive" w:date="2021-06-23T17:09:00Z"/>
                <w:b/>
              </w:rPr>
            </w:pPr>
          </w:p>
        </w:tc>
        <w:tc>
          <w:tcPr>
            <w:tcW w:w="12951" w:type="dxa"/>
            <w:gridSpan w:val="20"/>
            <w:tcPrChange w:id="549" w:author="Clive" w:date="2021-06-23T17:14:00Z">
              <w:tcPr>
                <w:tcW w:w="13575" w:type="dxa"/>
                <w:gridSpan w:val="20"/>
              </w:tcPr>
            </w:tcPrChange>
          </w:tcPr>
          <w:p w:rsidR="004D1227" w:rsidRDefault="004D1227" w:rsidP="004D1227">
            <w:pPr>
              <w:rPr>
                <w:b/>
              </w:rPr>
            </w:pPr>
            <w:r>
              <w:rPr>
                <w:b/>
              </w:rPr>
              <w:t>TABLE 12</w:t>
            </w:r>
            <w:ins w:id="550" w:author="Clive" w:date="2021-06-23T17:07:00Z">
              <w:r>
                <w:rPr>
                  <w:b/>
                </w:rPr>
                <w:t>b</w:t>
              </w:r>
            </w:ins>
            <w:r>
              <w:rPr>
                <w:b/>
              </w:rPr>
              <w:t xml:space="preserve"> - DAMAGE BLOCK SIZES FOR </w:t>
            </w:r>
            <w:ins w:id="551" w:author="Clive" w:date="2021-06-23T17:07:00Z">
              <w:r>
                <w:rPr>
                  <w:b/>
                </w:rPr>
                <w:t>SMALLER SHIPS</w:t>
              </w:r>
            </w:ins>
            <w:del w:id="552" w:author="Clive" w:date="2021-06-23T17:06:00Z">
              <w:r w:rsidDel="004D1227">
                <w:rPr>
                  <w:b/>
                </w:rPr>
                <w:delText>VESSELS OF DIFFERENT TYPES</w:delText>
              </w:r>
            </w:del>
          </w:p>
        </w:tc>
      </w:tr>
      <w:tr w:rsidR="00201D5E" w:rsidTr="00201D5E">
        <w:tblPrEx>
          <w:tblLook w:val="0000" w:firstRow="0" w:lastRow="0" w:firstColumn="0" w:lastColumn="0" w:noHBand="0" w:noVBand="0"/>
          <w:tblPrExChange w:id="553" w:author="Clive" w:date="2021-06-23T17:14:00Z">
            <w:tblPrEx>
              <w:tblW w:w="15210" w:type="dxa"/>
              <w:tblLook w:val="0000" w:firstRow="0" w:lastRow="0" w:firstColumn="0" w:lastColumn="0" w:noHBand="0" w:noVBand="0"/>
            </w:tblPrEx>
          </w:tblPrExChange>
        </w:tblPrEx>
        <w:trPr>
          <w:gridAfter w:val="1"/>
          <w:wAfter w:w="10" w:type="dxa"/>
          <w:trPrChange w:id="554" w:author="Clive" w:date="2021-06-23T17:14:00Z">
            <w:trPr>
              <w:gridAfter w:val="1"/>
              <w:wAfter w:w="1702" w:type="dxa"/>
            </w:trPr>
          </w:trPrChange>
        </w:trPr>
        <w:tc>
          <w:tcPr>
            <w:tcW w:w="1668" w:type="dxa"/>
            <w:gridSpan w:val="2"/>
            <w:tcPrChange w:id="555" w:author="Clive" w:date="2021-06-23T17:14:00Z">
              <w:tcPr>
                <w:tcW w:w="1668" w:type="dxa"/>
                <w:gridSpan w:val="2"/>
              </w:tcPr>
            </w:tcPrChange>
          </w:tcPr>
          <w:p w:rsidR="00201D5E" w:rsidRPr="00C15659" w:rsidRDefault="00201D5E" w:rsidP="00C15659">
            <w:pPr>
              <w:rPr>
                <w:b/>
              </w:rPr>
            </w:pPr>
            <w:r w:rsidRPr="00C15659">
              <w:rPr>
                <w:b/>
              </w:rPr>
              <w:t>Vessel Type</w:t>
            </w:r>
          </w:p>
        </w:tc>
        <w:tc>
          <w:tcPr>
            <w:tcW w:w="567" w:type="dxa"/>
            <w:tcPrChange w:id="556" w:author="Clive" w:date="2021-06-23T17:14:00Z">
              <w:tcPr>
                <w:tcW w:w="567" w:type="dxa"/>
              </w:tcPr>
            </w:tcPrChange>
          </w:tcPr>
          <w:p w:rsidR="00201D5E" w:rsidRDefault="00201D5E">
            <w:pPr>
              <w:jc w:val="center"/>
            </w:pPr>
            <w:r>
              <w:t>PB</w:t>
            </w:r>
          </w:p>
        </w:tc>
        <w:tc>
          <w:tcPr>
            <w:tcW w:w="567" w:type="dxa"/>
            <w:tcPrChange w:id="557" w:author="Clive" w:date="2021-06-23T17:14:00Z">
              <w:tcPr>
                <w:tcW w:w="567" w:type="dxa"/>
              </w:tcPr>
            </w:tcPrChange>
          </w:tcPr>
          <w:p w:rsidR="00201D5E" w:rsidRDefault="00201D5E">
            <w:pPr>
              <w:jc w:val="center"/>
            </w:pPr>
            <w:r>
              <w:t>CA</w:t>
            </w:r>
          </w:p>
        </w:tc>
        <w:tc>
          <w:tcPr>
            <w:tcW w:w="567" w:type="dxa"/>
            <w:tcPrChange w:id="558" w:author="Clive" w:date="2021-06-23T17:14:00Z">
              <w:tcPr>
                <w:tcW w:w="567" w:type="dxa"/>
              </w:tcPr>
            </w:tcPrChange>
          </w:tcPr>
          <w:p w:rsidR="00201D5E" w:rsidRDefault="00201D5E">
            <w:pPr>
              <w:jc w:val="center"/>
            </w:pPr>
            <w:r>
              <w:t>CL</w:t>
            </w:r>
          </w:p>
        </w:tc>
        <w:tc>
          <w:tcPr>
            <w:tcW w:w="567" w:type="dxa"/>
            <w:tcPrChange w:id="559" w:author="Clive" w:date="2021-06-23T17:14:00Z">
              <w:tcPr>
                <w:tcW w:w="567" w:type="dxa"/>
              </w:tcPr>
            </w:tcPrChange>
          </w:tcPr>
          <w:p w:rsidR="00201D5E" w:rsidRDefault="00201D5E">
            <w:pPr>
              <w:jc w:val="center"/>
            </w:pPr>
            <w:r>
              <w:t>LC</w:t>
            </w:r>
          </w:p>
        </w:tc>
        <w:tc>
          <w:tcPr>
            <w:tcW w:w="1635" w:type="dxa"/>
            <w:tcPrChange w:id="560" w:author="Clive" w:date="2021-06-23T17:14:00Z">
              <w:tcPr>
                <w:tcW w:w="1635" w:type="dxa"/>
              </w:tcPr>
            </w:tcPrChange>
          </w:tcPr>
          <w:p w:rsidR="00201D5E" w:rsidRDefault="00201D5E">
            <w:pPr>
              <w:jc w:val="center"/>
              <w:rPr>
                <w:ins w:id="561" w:author="Clive" w:date="2021-06-23T17:09:00Z"/>
              </w:rPr>
            </w:pPr>
            <w:ins w:id="562" w:author="Clive" w:date="2021-06-23T17:09:00Z">
              <w:r>
                <w:t>LC&lt;4500 tons</w:t>
              </w:r>
            </w:ins>
          </w:p>
        </w:tc>
        <w:tc>
          <w:tcPr>
            <w:tcW w:w="567" w:type="dxa"/>
            <w:tcPrChange w:id="563" w:author="Clive" w:date="2021-06-23T17:14:00Z">
              <w:tcPr>
                <w:tcW w:w="567" w:type="dxa"/>
              </w:tcPr>
            </w:tcPrChange>
          </w:tcPr>
          <w:p w:rsidR="00201D5E" w:rsidRDefault="00201D5E">
            <w:pPr>
              <w:jc w:val="center"/>
            </w:pPr>
            <w:r>
              <w:t>DF</w:t>
            </w:r>
          </w:p>
        </w:tc>
        <w:tc>
          <w:tcPr>
            <w:tcW w:w="567" w:type="dxa"/>
            <w:tcPrChange w:id="564" w:author="Clive" w:date="2021-06-23T17:14:00Z">
              <w:tcPr>
                <w:tcW w:w="567" w:type="dxa"/>
              </w:tcPr>
            </w:tcPrChange>
          </w:tcPr>
          <w:p w:rsidR="00201D5E" w:rsidRDefault="00201D5E">
            <w:pPr>
              <w:jc w:val="center"/>
            </w:pPr>
            <w:r>
              <w:t>DD</w:t>
            </w:r>
          </w:p>
        </w:tc>
        <w:tc>
          <w:tcPr>
            <w:tcW w:w="567" w:type="dxa"/>
            <w:tcPrChange w:id="565" w:author="Clive" w:date="2021-06-23T17:14:00Z">
              <w:tcPr>
                <w:tcW w:w="567" w:type="dxa"/>
              </w:tcPr>
            </w:tcPrChange>
          </w:tcPr>
          <w:p w:rsidR="00201D5E" w:rsidRDefault="00201D5E">
            <w:pPr>
              <w:jc w:val="center"/>
            </w:pPr>
            <w:r>
              <w:t>DE</w:t>
            </w:r>
          </w:p>
        </w:tc>
        <w:tc>
          <w:tcPr>
            <w:tcW w:w="566" w:type="dxa"/>
            <w:tcPrChange w:id="566" w:author="Clive" w:date="2021-06-23T17:14:00Z">
              <w:tcPr>
                <w:tcW w:w="566" w:type="dxa"/>
              </w:tcPr>
            </w:tcPrChange>
          </w:tcPr>
          <w:p w:rsidR="00201D5E" w:rsidRDefault="00201D5E">
            <w:pPr>
              <w:jc w:val="center"/>
            </w:pPr>
            <w:r>
              <w:t>DT</w:t>
            </w:r>
          </w:p>
        </w:tc>
        <w:tc>
          <w:tcPr>
            <w:tcW w:w="566" w:type="dxa"/>
            <w:tcPrChange w:id="567" w:author="Clive" w:date="2021-06-23T17:14:00Z">
              <w:tcPr>
                <w:tcW w:w="566" w:type="dxa"/>
              </w:tcPr>
            </w:tcPrChange>
          </w:tcPr>
          <w:p w:rsidR="00201D5E" w:rsidRDefault="00201D5E">
            <w:pPr>
              <w:jc w:val="center"/>
            </w:pPr>
            <w:r>
              <w:t>SS</w:t>
            </w:r>
          </w:p>
        </w:tc>
        <w:tc>
          <w:tcPr>
            <w:tcW w:w="709" w:type="dxa"/>
            <w:tcPrChange w:id="568" w:author="Clive" w:date="2021-06-23T17:14:00Z">
              <w:tcPr>
                <w:tcW w:w="709" w:type="dxa"/>
              </w:tcPr>
            </w:tcPrChange>
          </w:tcPr>
          <w:p w:rsidR="00201D5E" w:rsidRDefault="00201D5E">
            <w:pPr>
              <w:jc w:val="center"/>
            </w:pPr>
            <w:r>
              <w:t>VA</w:t>
            </w:r>
          </w:p>
        </w:tc>
        <w:tc>
          <w:tcPr>
            <w:tcW w:w="709" w:type="dxa"/>
            <w:tcPrChange w:id="569" w:author="Clive" w:date="2021-06-23T17:14:00Z">
              <w:tcPr>
                <w:tcW w:w="709" w:type="dxa"/>
              </w:tcPr>
            </w:tcPrChange>
          </w:tcPr>
          <w:p w:rsidR="00201D5E" w:rsidRDefault="00201D5E" w:rsidP="007C640D">
            <w:pPr>
              <w:jc w:val="center"/>
            </w:pPr>
            <w:r w:rsidRPr="00E0770B">
              <w:rPr>
                <w:rFonts w:cs="Arial"/>
              </w:rPr>
              <w:t>V</w:t>
            </w:r>
            <w:r>
              <w:rPr>
                <w:rFonts w:cs="Arial"/>
              </w:rPr>
              <w:t>F/B</w:t>
            </w:r>
          </w:p>
        </w:tc>
        <w:tc>
          <w:tcPr>
            <w:tcW w:w="709" w:type="dxa"/>
            <w:tcPrChange w:id="570" w:author="Clive" w:date="2021-06-23T17:14:00Z">
              <w:tcPr>
                <w:tcW w:w="709" w:type="dxa"/>
              </w:tcPr>
            </w:tcPrChange>
          </w:tcPr>
          <w:p w:rsidR="00201D5E" w:rsidRDefault="00201D5E">
            <w:pPr>
              <w:jc w:val="center"/>
            </w:pPr>
            <w:r>
              <w:t>VL</w:t>
            </w:r>
          </w:p>
        </w:tc>
        <w:tc>
          <w:tcPr>
            <w:tcW w:w="709" w:type="dxa"/>
            <w:tcPrChange w:id="571" w:author="Clive" w:date="2021-06-23T17:14:00Z">
              <w:tcPr>
                <w:tcW w:w="709" w:type="dxa"/>
              </w:tcPr>
            </w:tcPrChange>
          </w:tcPr>
          <w:p w:rsidR="00201D5E" w:rsidRDefault="00201D5E">
            <w:pPr>
              <w:jc w:val="center"/>
            </w:pPr>
            <w:r>
              <w:t>VE</w:t>
            </w:r>
          </w:p>
        </w:tc>
        <w:tc>
          <w:tcPr>
            <w:tcW w:w="567" w:type="dxa"/>
            <w:tcPrChange w:id="572" w:author="Clive" w:date="2021-06-23T17:14:00Z">
              <w:tcPr>
                <w:tcW w:w="567" w:type="dxa"/>
              </w:tcPr>
            </w:tcPrChange>
          </w:tcPr>
          <w:p w:rsidR="00201D5E" w:rsidRDefault="00201D5E">
            <w:pPr>
              <w:jc w:val="center"/>
            </w:pPr>
            <w:r>
              <w:t>LL</w:t>
            </w:r>
          </w:p>
        </w:tc>
        <w:tc>
          <w:tcPr>
            <w:tcW w:w="567" w:type="dxa"/>
            <w:tcPrChange w:id="573" w:author="Clive" w:date="2021-06-23T17:14:00Z">
              <w:tcPr>
                <w:tcW w:w="567" w:type="dxa"/>
              </w:tcPr>
            </w:tcPrChange>
          </w:tcPr>
          <w:p w:rsidR="00201D5E" w:rsidRDefault="00201D5E">
            <w:pPr>
              <w:jc w:val="center"/>
            </w:pPr>
            <w:r>
              <w:t>LS</w:t>
            </w:r>
          </w:p>
        </w:tc>
        <w:tc>
          <w:tcPr>
            <w:tcW w:w="567" w:type="dxa"/>
            <w:tcPrChange w:id="574" w:author="Clive" w:date="2021-06-23T17:14:00Z">
              <w:tcPr>
                <w:tcW w:w="567" w:type="dxa"/>
              </w:tcPr>
            </w:tcPrChange>
          </w:tcPr>
          <w:p w:rsidR="00201D5E" w:rsidRDefault="00201D5E">
            <w:pPr>
              <w:jc w:val="center"/>
            </w:pPr>
            <w:r>
              <w:t>MV</w:t>
            </w:r>
          </w:p>
        </w:tc>
        <w:tc>
          <w:tcPr>
            <w:tcW w:w="567" w:type="dxa"/>
            <w:tcPrChange w:id="575" w:author="Clive" w:date="2021-06-23T17:14:00Z">
              <w:tcPr>
                <w:tcW w:w="567" w:type="dxa"/>
              </w:tcPr>
            </w:tcPrChange>
          </w:tcPr>
          <w:p w:rsidR="00201D5E" w:rsidRDefault="00201D5E">
            <w:pPr>
              <w:jc w:val="center"/>
            </w:pPr>
            <w:r>
              <w:t>OI</w:t>
            </w:r>
          </w:p>
        </w:tc>
      </w:tr>
      <w:tr w:rsidR="00201D5E" w:rsidDel="004D1227" w:rsidTr="00201D5E">
        <w:tblPrEx>
          <w:tblLook w:val="0000" w:firstRow="0" w:lastRow="0" w:firstColumn="0" w:lastColumn="0" w:noHBand="0" w:noVBand="0"/>
          <w:tblPrExChange w:id="576" w:author="Clive" w:date="2021-06-23T17:14:00Z">
            <w:tblPrEx>
              <w:tblW w:w="15210" w:type="dxa"/>
              <w:tblLook w:val="0000" w:firstRow="0" w:lastRow="0" w:firstColumn="0" w:lastColumn="0" w:noHBand="0" w:noVBand="0"/>
            </w:tblPrEx>
          </w:tblPrExChange>
        </w:tblPrEx>
        <w:trPr>
          <w:gridAfter w:val="1"/>
          <w:wAfter w:w="10" w:type="dxa"/>
          <w:del w:id="577" w:author="Clive" w:date="2021-06-23T17:07:00Z"/>
          <w:trPrChange w:id="578" w:author="Clive" w:date="2021-06-23T17:14:00Z">
            <w:trPr>
              <w:gridAfter w:val="1"/>
              <w:wAfter w:w="1702" w:type="dxa"/>
            </w:trPr>
          </w:trPrChange>
        </w:trPr>
        <w:tc>
          <w:tcPr>
            <w:tcW w:w="1668" w:type="dxa"/>
            <w:gridSpan w:val="2"/>
            <w:tcPrChange w:id="579" w:author="Clive" w:date="2021-06-23T17:14:00Z">
              <w:tcPr>
                <w:tcW w:w="1668" w:type="dxa"/>
                <w:gridSpan w:val="2"/>
              </w:tcPr>
            </w:tcPrChange>
          </w:tcPr>
          <w:p w:rsidR="00201D5E" w:rsidDel="004D1227" w:rsidRDefault="00201D5E">
            <w:pPr>
              <w:rPr>
                <w:del w:id="580" w:author="Clive" w:date="2021-06-23T17:07:00Z"/>
              </w:rPr>
            </w:pPr>
            <w:del w:id="581" w:author="Clive" w:date="2021-06-23T17:07:00Z">
              <w:r w:rsidDel="004D1227">
                <w:delText>Damage Block</w:delText>
              </w:r>
            </w:del>
          </w:p>
        </w:tc>
        <w:tc>
          <w:tcPr>
            <w:tcW w:w="567" w:type="dxa"/>
            <w:tcPrChange w:id="582" w:author="Clive" w:date="2021-06-23T17:14:00Z">
              <w:tcPr>
                <w:tcW w:w="567" w:type="dxa"/>
              </w:tcPr>
            </w:tcPrChange>
          </w:tcPr>
          <w:p w:rsidR="00201D5E" w:rsidDel="004D1227" w:rsidRDefault="00201D5E">
            <w:pPr>
              <w:jc w:val="center"/>
              <w:rPr>
                <w:del w:id="583" w:author="Clive" w:date="2021-06-23T17:07:00Z"/>
              </w:rPr>
            </w:pPr>
            <w:del w:id="584" w:author="Clive" w:date="2021-06-23T17:07:00Z">
              <w:r w:rsidDel="004D1227">
                <w:delText>6</w:delText>
              </w:r>
            </w:del>
          </w:p>
        </w:tc>
        <w:tc>
          <w:tcPr>
            <w:tcW w:w="567" w:type="dxa"/>
            <w:tcPrChange w:id="585" w:author="Clive" w:date="2021-06-23T17:14:00Z">
              <w:tcPr>
                <w:tcW w:w="567" w:type="dxa"/>
              </w:tcPr>
            </w:tcPrChange>
          </w:tcPr>
          <w:p w:rsidR="00201D5E" w:rsidDel="004D1227" w:rsidRDefault="00201D5E">
            <w:pPr>
              <w:jc w:val="center"/>
              <w:rPr>
                <w:del w:id="586" w:author="Clive" w:date="2021-06-23T17:07:00Z"/>
              </w:rPr>
            </w:pPr>
            <w:del w:id="587" w:author="Clive" w:date="2021-06-23T17:07:00Z">
              <w:r w:rsidDel="004D1227">
                <w:delText>4</w:delText>
              </w:r>
            </w:del>
          </w:p>
        </w:tc>
        <w:tc>
          <w:tcPr>
            <w:tcW w:w="567" w:type="dxa"/>
            <w:tcPrChange w:id="588" w:author="Clive" w:date="2021-06-23T17:14:00Z">
              <w:tcPr>
                <w:tcW w:w="567" w:type="dxa"/>
              </w:tcPr>
            </w:tcPrChange>
          </w:tcPr>
          <w:p w:rsidR="00201D5E" w:rsidDel="004D1227" w:rsidRDefault="00201D5E">
            <w:pPr>
              <w:jc w:val="center"/>
              <w:rPr>
                <w:del w:id="589" w:author="Clive" w:date="2021-06-23T17:07:00Z"/>
              </w:rPr>
            </w:pPr>
            <w:del w:id="590" w:author="Clive" w:date="2021-06-23T17:07:00Z">
              <w:r w:rsidDel="004D1227">
                <w:delText>4</w:delText>
              </w:r>
            </w:del>
          </w:p>
        </w:tc>
        <w:tc>
          <w:tcPr>
            <w:tcW w:w="567" w:type="dxa"/>
            <w:tcPrChange w:id="591" w:author="Clive" w:date="2021-06-23T17:14:00Z">
              <w:tcPr>
                <w:tcW w:w="567" w:type="dxa"/>
              </w:tcPr>
            </w:tcPrChange>
          </w:tcPr>
          <w:p w:rsidR="00201D5E" w:rsidDel="004D1227" w:rsidRDefault="00201D5E">
            <w:pPr>
              <w:jc w:val="center"/>
              <w:rPr>
                <w:del w:id="592" w:author="Clive" w:date="2021-06-23T17:07:00Z"/>
              </w:rPr>
            </w:pPr>
            <w:del w:id="593" w:author="Clive" w:date="2021-06-23T17:07:00Z">
              <w:r w:rsidDel="004D1227">
                <w:delText>3</w:delText>
              </w:r>
            </w:del>
          </w:p>
        </w:tc>
        <w:tc>
          <w:tcPr>
            <w:tcW w:w="1635" w:type="dxa"/>
            <w:tcPrChange w:id="594" w:author="Clive" w:date="2021-06-23T17:14:00Z">
              <w:tcPr>
                <w:tcW w:w="1635" w:type="dxa"/>
              </w:tcPr>
            </w:tcPrChange>
          </w:tcPr>
          <w:p w:rsidR="00201D5E" w:rsidDel="004D1227" w:rsidRDefault="00201D5E">
            <w:pPr>
              <w:jc w:val="center"/>
              <w:rPr>
                <w:ins w:id="595" w:author="Clive" w:date="2021-06-23T17:09:00Z"/>
              </w:rPr>
            </w:pPr>
          </w:p>
        </w:tc>
        <w:tc>
          <w:tcPr>
            <w:tcW w:w="567" w:type="dxa"/>
            <w:tcPrChange w:id="596" w:author="Clive" w:date="2021-06-23T17:14:00Z">
              <w:tcPr>
                <w:tcW w:w="567" w:type="dxa"/>
              </w:tcPr>
            </w:tcPrChange>
          </w:tcPr>
          <w:p w:rsidR="00201D5E" w:rsidDel="004D1227" w:rsidRDefault="00201D5E">
            <w:pPr>
              <w:jc w:val="center"/>
              <w:rPr>
                <w:del w:id="597" w:author="Clive" w:date="2021-06-23T17:07:00Z"/>
              </w:rPr>
            </w:pPr>
            <w:del w:id="598" w:author="Clive" w:date="2021-06-23T17:07:00Z">
              <w:r w:rsidDel="004D1227">
                <w:delText>2</w:delText>
              </w:r>
            </w:del>
          </w:p>
        </w:tc>
        <w:tc>
          <w:tcPr>
            <w:tcW w:w="567" w:type="dxa"/>
            <w:tcPrChange w:id="599" w:author="Clive" w:date="2021-06-23T17:14:00Z">
              <w:tcPr>
                <w:tcW w:w="567" w:type="dxa"/>
              </w:tcPr>
            </w:tcPrChange>
          </w:tcPr>
          <w:p w:rsidR="00201D5E" w:rsidDel="004D1227" w:rsidRDefault="00201D5E">
            <w:pPr>
              <w:jc w:val="center"/>
              <w:rPr>
                <w:del w:id="600" w:author="Clive" w:date="2021-06-23T17:07:00Z"/>
              </w:rPr>
            </w:pPr>
            <w:del w:id="601" w:author="Clive" w:date="2021-06-23T17:07:00Z">
              <w:r w:rsidDel="004D1227">
                <w:delText>2</w:delText>
              </w:r>
            </w:del>
          </w:p>
        </w:tc>
        <w:tc>
          <w:tcPr>
            <w:tcW w:w="567" w:type="dxa"/>
            <w:tcPrChange w:id="602" w:author="Clive" w:date="2021-06-23T17:14:00Z">
              <w:tcPr>
                <w:tcW w:w="567" w:type="dxa"/>
              </w:tcPr>
            </w:tcPrChange>
          </w:tcPr>
          <w:p w:rsidR="00201D5E" w:rsidDel="004D1227" w:rsidRDefault="00201D5E">
            <w:pPr>
              <w:jc w:val="center"/>
              <w:rPr>
                <w:del w:id="603" w:author="Clive" w:date="2021-06-23T17:07:00Z"/>
              </w:rPr>
            </w:pPr>
            <w:del w:id="604" w:author="Clive" w:date="2021-06-23T17:07:00Z">
              <w:r w:rsidDel="004D1227">
                <w:delText>1</w:delText>
              </w:r>
            </w:del>
          </w:p>
        </w:tc>
        <w:tc>
          <w:tcPr>
            <w:tcW w:w="566" w:type="dxa"/>
            <w:tcPrChange w:id="605" w:author="Clive" w:date="2021-06-23T17:14:00Z">
              <w:tcPr>
                <w:tcW w:w="566" w:type="dxa"/>
              </w:tcPr>
            </w:tcPrChange>
          </w:tcPr>
          <w:p w:rsidR="00201D5E" w:rsidDel="004D1227" w:rsidRDefault="00201D5E">
            <w:pPr>
              <w:jc w:val="center"/>
              <w:rPr>
                <w:del w:id="606" w:author="Clive" w:date="2021-06-23T17:07:00Z"/>
              </w:rPr>
            </w:pPr>
            <w:del w:id="607" w:author="Clive" w:date="2021-06-23T17:07:00Z">
              <w:r w:rsidDel="004D1227">
                <w:delText>1</w:delText>
              </w:r>
            </w:del>
          </w:p>
        </w:tc>
        <w:tc>
          <w:tcPr>
            <w:tcW w:w="566" w:type="dxa"/>
            <w:tcPrChange w:id="608" w:author="Clive" w:date="2021-06-23T17:14:00Z">
              <w:tcPr>
                <w:tcW w:w="566" w:type="dxa"/>
              </w:tcPr>
            </w:tcPrChange>
          </w:tcPr>
          <w:p w:rsidR="00201D5E" w:rsidDel="004D1227" w:rsidRDefault="00201D5E">
            <w:pPr>
              <w:jc w:val="center"/>
              <w:rPr>
                <w:del w:id="609" w:author="Clive" w:date="2021-06-23T17:07:00Z"/>
              </w:rPr>
            </w:pPr>
            <w:del w:id="610" w:author="Clive" w:date="2021-06-23T17:07:00Z">
              <w:r w:rsidDel="004D1227">
                <w:delText>1</w:delText>
              </w:r>
            </w:del>
          </w:p>
        </w:tc>
        <w:tc>
          <w:tcPr>
            <w:tcW w:w="709" w:type="dxa"/>
            <w:tcPrChange w:id="611" w:author="Clive" w:date="2021-06-23T17:14:00Z">
              <w:tcPr>
                <w:tcW w:w="709" w:type="dxa"/>
              </w:tcPr>
            </w:tcPrChange>
          </w:tcPr>
          <w:p w:rsidR="00201D5E" w:rsidDel="004D1227" w:rsidRDefault="00201D5E">
            <w:pPr>
              <w:jc w:val="center"/>
              <w:rPr>
                <w:del w:id="612" w:author="Clive" w:date="2021-06-23T17:07:00Z"/>
              </w:rPr>
            </w:pPr>
            <w:del w:id="613" w:author="Clive" w:date="2021-06-23T17:07:00Z">
              <w:r w:rsidDel="004D1227">
                <w:delText>4</w:delText>
              </w:r>
            </w:del>
          </w:p>
        </w:tc>
        <w:tc>
          <w:tcPr>
            <w:tcW w:w="709" w:type="dxa"/>
            <w:tcPrChange w:id="614" w:author="Clive" w:date="2021-06-23T17:14:00Z">
              <w:tcPr>
                <w:tcW w:w="709" w:type="dxa"/>
              </w:tcPr>
            </w:tcPrChange>
          </w:tcPr>
          <w:p w:rsidR="00201D5E" w:rsidDel="004D1227" w:rsidRDefault="00201D5E">
            <w:pPr>
              <w:jc w:val="center"/>
              <w:rPr>
                <w:del w:id="615" w:author="Clive" w:date="2021-06-23T17:07:00Z"/>
              </w:rPr>
            </w:pPr>
            <w:del w:id="616" w:author="Clive" w:date="2021-06-23T17:07:00Z">
              <w:r w:rsidDel="004D1227">
                <w:delText>3</w:delText>
              </w:r>
            </w:del>
          </w:p>
        </w:tc>
        <w:tc>
          <w:tcPr>
            <w:tcW w:w="709" w:type="dxa"/>
            <w:tcPrChange w:id="617" w:author="Clive" w:date="2021-06-23T17:14:00Z">
              <w:tcPr>
                <w:tcW w:w="709" w:type="dxa"/>
              </w:tcPr>
            </w:tcPrChange>
          </w:tcPr>
          <w:p w:rsidR="00201D5E" w:rsidDel="004D1227" w:rsidRDefault="00201D5E">
            <w:pPr>
              <w:jc w:val="center"/>
              <w:rPr>
                <w:del w:id="618" w:author="Clive" w:date="2021-06-23T17:07:00Z"/>
              </w:rPr>
            </w:pPr>
            <w:del w:id="619" w:author="Clive" w:date="2021-06-23T17:07:00Z">
              <w:r w:rsidDel="004D1227">
                <w:delText>2</w:delText>
              </w:r>
            </w:del>
          </w:p>
        </w:tc>
        <w:tc>
          <w:tcPr>
            <w:tcW w:w="709" w:type="dxa"/>
            <w:tcPrChange w:id="620" w:author="Clive" w:date="2021-06-23T17:14:00Z">
              <w:tcPr>
                <w:tcW w:w="709" w:type="dxa"/>
              </w:tcPr>
            </w:tcPrChange>
          </w:tcPr>
          <w:p w:rsidR="00201D5E" w:rsidDel="004D1227" w:rsidRDefault="00201D5E">
            <w:pPr>
              <w:jc w:val="center"/>
              <w:rPr>
                <w:del w:id="621" w:author="Clive" w:date="2021-06-23T17:07:00Z"/>
              </w:rPr>
            </w:pPr>
            <w:del w:id="622" w:author="Clive" w:date="2021-06-23T17:07:00Z">
              <w:r w:rsidDel="004D1227">
                <w:delText>1</w:delText>
              </w:r>
            </w:del>
          </w:p>
        </w:tc>
        <w:tc>
          <w:tcPr>
            <w:tcW w:w="567" w:type="dxa"/>
            <w:tcPrChange w:id="623" w:author="Clive" w:date="2021-06-23T17:14:00Z">
              <w:tcPr>
                <w:tcW w:w="567" w:type="dxa"/>
              </w:tcPr>
            </w:tcPrChange>
          </w:tcPr>
          <w:p w:rsidR="00201D5E" w:rsidDel="004D1227" w:rsidRDefault="00201D5E">
            <w:pPr>
              <w:jc w:val="center"/>
              <w:rPr>
                <w:del w:id="624" w:author="Clive" w:date="2021-06-23T17:07:00Z"/>
              </w:rPr>
            </w:pPr>
            <w:del w:id="625" w:author="Clive" w:date="2021-06-23T17:07:00Z">
              <w:r w:rsidDel="004D1227">
                <w:delText>1</w:delText>
              </w:r>
            </w:del>
          </w:p>
        </w:tc>
        <w:tc>
          <w:tcPr>
            <w:tcW w:w="567" w:type="dxa"/>
            <w:tcPrChange w:id="626" w:author="Clive" w:date="2021-06-23T17:14:00Z">
              <w:tcPr>
                <w:tcW w:w="567" w:type="dxa"/>
              </w:tcPr>
            </w:tcPrChange>
          </w:tcPr>
          <w:p w:rsidR="00201D5E" w:rsidDel="004D1227" w:rsidRDefault="00201D5E">
            <w:pPr>
              <w:jc w:val="center"/>
              <w:rPr>
                <w:del w:id="627" w:author="Clive" w:date="2021-06-23T17:07:00Z"/>
              </w:rPr>
            </w:pPr>
            <w:del w:id="628" w:author="Clive" w:date="2021-06-23T17:07:00Z">
              <w:r w:rsidDel="004D1227">
                <w:delText>1</w:delText>
              </w:r>
            </w:del>
          </w:p>
        </w:tc>
        <w:tc>
          <w:tcPr>
            <w:tcW w:w="567" w:type="dxa"/>
            <w:tcPrChange w:id="629" w:author="Clive" w:date="2021-06-23T17:14:00Z">
              <w:tcPr>
                <w:tcW w:w="567" w:type="dxa"/>
              </w:tcPr>
            </w:tcPrChange>
          </w:tcPr>
          <w:p w:rsidR="00201D5E" w:rsidDel="004D1227" w:rsidRDefault="00201D5E">
            <w:pPr>
              <w:jc w:val="center"/>
              <w:rPr>
                <w:del w:id="630" w:author="Clive" w:date="2021-06-23T17:07:00Z"/>
              </w:rPr>
            </w:pPr>
            <w:del w:id="631" w:author="Clive" w:date="2021-06-23T17:07:00Z">
              <w:r w:rsidDel="004D1227">
                <w:delText>1</w:delText>
              </w:r>
            </w:del>
          </w:p>
        </w:tc>
        <w:tc>
          <w:tcPr>
            <w:tcW w:w="567" w:type="dxa"/>
            <w:tcPrChange w:id="632" w:author="Clive" w:date="2021-06-23T17:14:00Z">
              <w:tcPr>
                <w:tcW w:w="567" w:type="dxa"/>
              </w:tcPr>
            </w:tcPrChange>
          </w:tcPr>
          <w:p w:rsidR="00201D5E" w:rsidDel="004D1227" w:rsidRDefault="00201D5E">
            <w:pPr>
              <w:jc w:val="center"/>
              <w:rPr>
                <w:del w:id="633" w:author="Clive" w:date="2021-06-23T17:07:00Z"/>
              </w:rPr>
            </w:pPr>
            <w:del w:id="634" w:author="Clive" w:date="2021-06-23T17:07:00Z">
              <w:r w:rsidDel="004D1227">
                <w:delText>1</w:delText>
              </w:r>
            </w:del>
          </w:p>
        </w:tc>
      </w:tr>
      <w:tr w:rsidR="00201D5E" w:rsidTr="00201D5E">
        <w:tblPrEx>
          <w:tblLook w:val="0000" w:firstRow="0" w:lastRow="0" w:firstColumn="0" w:lastColumn="0" w:noHBand="0" w:noVBand="0"/>
          <w:tblPrExChange w:id="635" w:author="Clive" w:date="2021-06-23T17:14:00Z">
            <w:tblPrEx>
              <w:tblW w:w="15210" w:type="dxa"/>
              <w:tblLook w:val="0000" w:firstRow="0" w:lastRow="0" w:firstColumn="0" w:lastColumn="0" w:noHBand="0" w:noVBand="0"/>
            </w:tblPrEx>
          </w:tblPrExChange>
        </w:tblPrEx>
        <w:trPr>
          <w:gridAfter w:val="1"/>
          <w:wAfter w:w="10" w:type="dxa"/>
          <w:trPrChange w:id="636" w:author="Clive" w:date="2021-06-23T17:14:00Z">
            <w:trPr>
              <w:gridAfter w:val="1"/>
              <w:wAfter w:w="1702" w:type="dxa"/>
            </w:trPr>
          </w:trPrChange>
        </w:trPr>
        <w:tc>
          <w:tcPr>
            <w:tcW w:w="1668" w:type="dxa"/>
            <w:gridSpan w:val="2"/>
            <w:tcPrChange w:id="637" w:author="Clive" w:date="2021-06-23T17:14:00Z">
              <w:tcPr>
                <w:tcW w:w="1668" w:type="dxa"/>
                <w:gridSpan w:val="2"/>
              </w:tcPr>
            </w:tcPrChange>
          </w:tcPr>
          <w:p w:rsidR="00201D5E" w:rsidRDefault="00201D5E">
            <w:r>
              <w:t>Suggested Change XXXX</w:t>
            </w:r>
          </w:p>
        </w:tc>
        <w:tc>
          <w:tcPr>
            <w:tcW w:w="567" w:type="dxa"/>
            <w:tcPrChange w:id="638" w:author="Clive" w:date="2021-06-23T17:14:00Z">
              <w:tcPr>
                <w:tcW w:w="567" w:type="dxa"/>
              </w:tcPr>
            </w:tcPrChange>
          </w:tcPr>
          <w:p w:rsidR="00201D5E" w:rsidRDefault="00201D5E">
            <w:pPr>
              <w:jc w:val="center"/>
            </w:pPr>
            <w:r>
              <w:t>15</w:t>
            </w:r>
          </w:p>
        </w:tc>
        <w:tc>
          <w:tcPr>
            <w:tcW w:w="567" w:type="dxa"/>
            <w:tcPrChange w:id="639" w:author="Clive" w:date="2021-06-23T17:14:00Z">
              <w:tcPr>
                <w:tcW w:w="567" w:type="dxa"/>
              </w:tcPr>
            </w:tcPrChange>
          </w:tcPr>
          <w:p w:rsidR="00201D5E" w:rsidRDefault="00201D5E">
            <w:pPr>
              <w:jc w:val="center"/>
            </w:pPr>
            <w:r>
              <w:t>12</w:t>
            </w:r>
          </w:p>
        </w:tc>
        <w:tc>
          <w:tcPr>
            <w:tcW w:w="567" w:type="dxa"/>
            <w:tcPrChange w:id="640" w:author="Clive" w:date="2021-06-23T17:14:00Z">
              <w:tcPr>
                <w:tcW w:w="567" w:type="dxa"/>
              </w:tcPr>
            </w:tcPrChange>
          </w:tcPr>
          <w:p w:rsidR="00201D5E" w:rsidRDefault="00201D5E">
            <w:pPr>
              <w:jc w:val="center"/>
            </w:pPr>
            <w:r>
              <w:t>10</w:t>
            </w:r>
          </w:p>
        </w:tc>
        <w:tc>
          <w:tcPr>
            <w:tcW w:w="567" w:type="dxa"/>
            <w:tcPrChange w:id="641" w:author="Clive" w:date="2021-06-23T17:14:00Z">
              <w:tcPr>
                <w:tcW w:w="567" w:type="dxa"/>
              </w:tcPr>
            </w:tcPrChange>
          </w:tcPr>
          <w:p w:rsidR="00201D5E" w:rsidRDefault="00201D5E">
            <w:pPr>
              <w:jc w:val="center"/>
            </w:pPr>
            <w:r>
              <w:t>8</w:t>
            </w:r>
          </w:p>
        </w:tc>
        <w:tc>
          <w:tcPr>
            <w:tcW w:w="1635" w:type="dxa"/>
            <w:tcPrChange w:id="642" w:author="Clive" w:date="2021-06-23T17:14:00Z">
              <w:tcPr>
                <w:tcW w:w="1635" w:type="dxa"/>
              </w:tcPr>
            </w:tcPrChange>
          </w:tcPr>
          <w:p w:rsidR="00201D5E" w:rsidRDefault="00201D5E">
            <w:pPr>
              <w:jc w:val="center"/>
              <w:rPr>
                <w:ins w:id="643" w:author="Clive" w:date="2021-06-23T17:09:00Z"/>
              </w:rPr>
            </w:pPr>
            <w:ins w:id="644" w:author="Clive" w:date="2021-06-23T17:09:00Z">
              <w:r>
                <w:t>7</w:t>
              </w:r>
            </w:ins>
          </w:p>
        </w:tc>
        <w:tc>
          <w:tcPr>
            <w:tcW w:w="567" w:type="dxa"/>
            <w:tcPrChange w:id="645" w:author="Clive" w:date="2021-06-23T17:14:00Z">
              <w:tcPr>
                <w:tcW w:w="567" w:type="dxa"/>
              </w:tcPr>
            </w:tcPrChange>
          </w:tcPr>
          <w:p w:rsidR="00201D5E" w:rsidRDefault="00201D5E">
            <w:pPr>
              <w:jc w:val="center"/>
            </w:pPr>
            <w:r>
              <w:t>6</w:t>
            </w:r>
          </w:p>
        </w:tc>
        <w:tc>
          <w:tcPr>
            <w:tcW w:w="567" w:type="dxa"/>
            <w:tcPrChange w:id="646" w:author="Clive" w:date="2021-06-23T17:14:00Z">
              <w:tcPr>
                <w:tcW w:w="567" w:type="dxa"/>
              </w:tcPr>
            </w:tcPrChange>
          </w:tcPr>
          <w:p w:rsidR="00201D5E" w:rsidRDefault="00201D5E">
            <w:pPr>
              <w:jc w:val="center"/>
            </w:pPr>
            <w:r>
              <w:t>5</w:t>
            </w:r>
          </w:p>
        </w:tc>
        <w:tc>
          <w:tcPr>
            <w:tcW w:w="567" w:type="dxa"/>
            <w:tcPrChange w:id="647" w:author="Clive" w:date="2021-06-23T17:14:00Z">
              <w:tcPr>
                <w:tcW w:w="567" w:type="dxa"/>
              </w:tcPr>
            </w:tcPrChange>
          </w:tcPr>
          <w:p w:rsidR="00201D5E" w:rsidRDefault="00201D5E">
            <w:pPr>
              <w:jc w:val="center"/>
            </w:pPr>
            <w:r>
              <w:t>3</w:t>
            </w:r>
          </w:p>
        </w:tc>
        <w:tc>
          <w:tcPr>
            <w:tcW w:w="566" w:type="dxa"/>
            <w:tcPrChange w:id="648" w:author="Clive" w:date="2021-06-23T17:14:00Z">
              <w:tcPr>
                <w:tcW w:w="566" w:type="dxa"/>
              </w:tcPr>
            </w:tcPrChange>
          </w:tcPr>
          <w:p w:rsidR="00201D5E" w:rsidRDefault="00201D5E">
            <w:pPr>
              <w:jc w:val="center"/>
            </w:pPr>
            <w:r>
              <w:t>2</w:t>
            </w:r>
          </w:p>
        </w:tc>
        <w:tc>
          <w:tcPr>
            <w:tcW w:w="566" w:type="dxa"/>
            <w:tcPrChange w:id="649" w:author="Clive" w:date="2021-06-23T17:14:00Z">
              <w:tcPr>
                <w:tcW w:w="566" w:type="dxa"/>
              </w:tcPr>
            </w:tcPrChange>
          </w:tcPr>
          <w:p w:rsidR="00201D5E" w:rsidRDefault="00201D5E">
            <w:pPr>
              <w:jc w:val="center"/>
            </w:pPr>
            <w:r>
              <w:t>1</w:t>
            </w:r>
          </w:p>
        </w:tc>
        <w:tc>
          <w:tcPr>
            <w:tcW w:w="709" w:type="dxa"/>
            <w:tcPrChange w:id="650" w:author="Clive" w:date="2021-06-23T17:14:00Z">
              <w:tcPr>
                <w:tcW w:w="709" w:type="dxa"/>
              </w:tcPr>
            </w:tcPrChange>
          </w:tcPr>
          <w:p w:rsidR="00201D5E" w:rsidRDefault="00201D5E">
            <w:pPr>
              <w:jc w:val="center"/>
            </w:pPr>
            <w:r>
              <w:t>16</w:t>
            </w:r>
          </w:p>
        </w:tc>
        <w:tc>
          <w:tcPr>
            <w:tcW w:w="709" w:type="dxa"/>
            <w:tcPrChange w:id="651" w:author="Clive" w:date="2021-06-23T17:14:00Z">
              <w:tcPr>
                <w:tcW w:w="709" w:type="dxa"/>
              </w:tcPr>
            </w:tcPrChange>
          </w:tcPr>
          <w:p w:rsidR="00201D5E" w:rsidRDefault="00201D5E">
            <w:pPr>
              <w:jc w:val="center"/>
            </w:pPr>
            <w:r>
              <w:t>12</w:t>
            </w:r>
          </w:p>
        </w:tc>
        <w:tc>
          <w:tcPr>
            <w:tcW w:w="709" w:type="dxa"/>
            <w:tcPrChange w:id="652" w:author="Clive" w:date="2021-06-23T17:14:00Z">
              <w:tcPr>
                <w:tcW w:w="709" w:type="dxa"/>
              </w:tcPr>
            </w:tcPrChange>
          </w:tcPr>
          <w:p w:rsidR="00201D5E" w:rsidRDefault="00201D5E">
            <w:pPr>
              <w:jc w:val="center"/>
            </w:pPr>
            <w:r>
              <w:t>9</w:t>
            </w:r>
          </w:p>
        </w:tc>
        <w:tc>
          <w:tcPr>
            <w:tcW w:w="709" w:type="dxa"/>
            <w:tcPrChange w:id="653" w:author="Clive" w:date="2021-06-23T17:14:00Z">
              <w:tcPr>
                <w:tcW w:w="709" w:type="dxa"/>
              </w:tcPr>
            </w:tcPrChange>
          </w:tcPr>
          <w:p w:rsidR="00201D5E" w:rsidRDefault="00201D5E">
            <w:pPr>
              <w:jc w:val="center"/>
            </w:pPr>
            <w:r>
              <w:t>6</w:t>
            </w:r>
          </w:p>
        </w:tc>
        <w:tc>
          <w:tcPr>
            <w:tcW w:w="567" w:type="dxa"/>
            <w:tcPrChange w:id="654" w:author="Clive" w:date="2021-06-23T17:14:00Z">
              <w:tcPr>
                <w:tcW w:w="567" w:type="dxa"/>
              </w:tcPr>
            </w:tcPrChange>
          </w:tcPr>
          <w:p w:rsidR="00201D5E" w:rsidRDefault="00201D5E">
            <w:pPr>
              <w:jc w:val="center"/>
            </w:pPr>
            <w:r>
              <w:t>5</w:t>
            </w:r>
          </w:p>
        </w:tc>
        <w:tc>
          <w:tcPr>
            <w:tcW w:w="567" w:type="dxa"/>
            <w:tcPrChange w:id="655" w:author="Clive" w:date="2021-06-23T17:14:00Z">
              <w:tcPr>
                <w:tcW w:w="567" w:type="dxa"/>
              </w:tcPr>
            </w:tcPrChange>
          </w:tcPr>
          <w:p w:rsidR="00201D5E" w:rsidRDefault="00201D5E">
            <w:pPr>
              <w:jc w:val="center"/>
            </w:pPr>
            <w:r>
              <w:t>4</w:t>
            </w:r>
          </w:p>
        </w:tc>
        <w:tc>
          <w:tcPr>
            <w:tcW w:w="567" w:type="dxa"/>
            <w:tcPrChange w:id="656" w:author="Clive" w:date="2021-06-23T17:14:00Z">
              <w:tcPr>
                <w:tcW w:w="567" w:type="dxa"/>
              </w:tcPr>
            </w:tcPrChange>
          </w:tcPr>
          <w:p w:rsidR="00201D5E" w:rsidRDefault="00201D5E">
            <w:pPr>
              <w:jc w:val="center"/>
            </w:pPr>
            <w:r>
              <w:t>3</w:t>
            </w:r>
          </w:p>
        </w:tc>
        <w:tc>
          <w:tcPr>
            <w:tcW w:w="567" w:type="dxa"/>
            <w:tcPrChange w:id="657" w:author="Clive" w:date="2021-06-23T17:14:00Z">
              <w:tcPr>
                <w:tcW w:w="567" w:type="dxa"/>
              </w:tcPr>
            </w:tcPrChange>
          </w:tcPr>
          <w:p w:rsidR="00201D5E" w:rsidRDefault="00201D5E">
            <w:pPr>
              <w:jc w:val="center"/>
            </w:pPr>
            <w:r>
              <w:t>2</w:t>
            </w:r>
          </w:p>
        </w:tc>
      </w:tr>
    </w:tbl>
    <w:p w:rsidR="004D1227" w:rsidRDefault="00DB714B">
      <w:pPr>
        <w:rPr>
          <w:ins w:id="658" w:author="Clive" w:date="2021-06-23T17:11:00Z"/>
        </w:rPr>
      </w:pPr>
      <w:del w:id="659" w:author="Clive" w:date="2021-06-23T17:11:00Z">
        <w:r w:rsidDel="004D1227">
          <w:delText>XXXX add extra rows for larger ships, 40k, 60k, 80k, 100k, larger (build the limit)</w:delText>
        </w:r>
      </w:del>
    </w:p>
    <w:p w:rsidR="009428D4" w:rsidRDefault="009428D4">
      <w:pPr>
        <w:rPr>
          <w:ins w:id="660" w:author="Clive" w:date="2021-06-23T16:38:00Z"/>
        </w:rPr>
      </w:pPr>
      <w:ins w:id="661" w:author="Clive" w:date="2021-06-23T16:46:00Z">
        <w:r>
          <w:t>PB of</w:t>
        </w:r>
      </w:ins>
      <w:ins w:id="662" w:author="Clive" w:date="2021-06-23T17:11:00Z">
        <w:r w:rsidR="004D1227">
          <w:t xml:space="preserve"> &gt; 20,000 tons sh</w:t>
        </w:r>
      </w:ins>
      <w:ins w:id="663" w:author="Clive" w:date="2021-06-23T16:46:00Z">
        <w:r>
          <w:t>ould be 18</w:t>
        </w:r>
      </w:ins>
      <w:ins w:id="664" w:author="Clive" w:date="2021-06-23T17:12:00Z">
        <w:r w:rsidR="004D1227">
          <w:t xml:space="preserve"> but are really light BC.</w:t>
        </w:r>
      </w:ins>
    </w:p>
    <w:p w:rsidR="001E7E7F" w:rsidDel="004D1227" w:rsidRDefault="001E7E7F">
      <w:pPr>
        <w:rPr>
          <w:del w:id="665" w:author="Clive" w:date="2021-06-23T17:11:00Z"/>
        </w:rPr>
      </w:pP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8"/>
      </w:tblGrid>
      <w:tr w:rsidR="004A3E1A" w:rsidTr="007C640D">
        <w:tc>
          <w:tcPr>
            <w:tcW w:w="5778" w:type="dxa"/>
          </w:tcPr>
          <w:p w:rsidR="004A3E1A" w:rsidRDefault="004A3E1A">
            <w:r>
              <w:rPr>
                <w:b/>
              </w:rPr>
              <w:t>TABLE 13 – AFFECT OF DAMAGE BLOCKS</w:t>
            </w:r>
          </w:p>
        </w:tc>
      </w:tr>
    </w:tbl>
    <w:p w:rsidR="00BB3423" w:rsidRPr="00BB3423" w:rsidRDefault="00BB3423" w:rsidP="00BB3423">
      <w:pPr>
        <w:rPr>
          <w:del w:id="666" w:author="Clive" w:date="2018-01-23T12:04:00Z"/>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2409"/>
      </w:tblGrid>
      <w:tr w:rsidR="004A3E1A">
        <w:tc>
          <w:tcPr>
            <w:tcW w:w="2235" w:type="dxa"/>
          </w:tcPr>
          <w:p w:rsidR="004A3E1A" w:rsidRPr="00C15659" w:rsidRDefault="004A3E1A" w:rsidP="00C15659">
            <w:pPr>
              <w:rPr>
                <w:b/>
              </w:rPr>
            </w:pPr>
            <w:r w:rsidRPr="00C15659">
              <w:rPr>
                <w:b/>
              </w:rPr>
              <w:t>Damage Block Number</w:t>
            </w:r>
          </w:p>
        </w:tc>
        <w:tc>
          <w:tcPr>
            <w:tcW w:w="1134" w:type="dxa"/>
          </w:tcPr>
          <w:p w:rsidR="004A3E1A" w:rsidRDefault="004A3E1A">
            <w:pPr>
              <w:jc w:val="center"/>
            </w:pPr>
            <w:r>
              <w:t>Add to TN to Hit</w:t>
            </w:r>
          </w:p>
        </w:tc>
        <w:tc>
          <w:tcPr>
            <w:tcW w:w="2409" w:type="dxa"/>
          </w:tcPr>
          <w:p w:rsidR="004A3E1A" w:rsidRDefault="004A3E1A">
            <w:pPr>
              <w:jc w:val="center"/>
            </w:pPr>
            <w:r>
              <w:t>Subtract from Max Speed</w:t>
            </w:r>
          </w:p>
        </w:tc>
      </w:tr>
      <w:tr w:rsidR="004A3E1A">
        <w:tc>
          <w:tcPr>
            <w:tcW w:w="2235" w:type="dxa"/>
          </w:tcPr>
          <w:p w:rsidR="004A3E1A" w:rsidRDefault="004A3E1A">
            <w:pPr>
              <w:jc w:val="center"/>
            </w:pPr>
            <w:r>
              <w:t>First</w:t>
            </w:r>
          </w:p>
        </w:tc>
        <w:tc>
          <w:tcPr>
            <w:tcW w:w="1134" w:type="dxa"/>
          </w:tcPr>
          <w:p w:rsidR="004A3E1A" w:rsidRDefault="004A3E1A">
            <w:pPr>
              <w:jc w:val="center"/>
            </w:pPr>
            <w:r>
              <w:t>0</w:t>
            </w:r>
          </w:p>
        </w:tc>
        <w:tc>
          <w:tcPr>
            <w:tcW w:w="2409" w:type="dxa"/>
          </w:tcPr>
          <w:p w:rsidR="004A3E1A" w:rsidRDefault="004A3E1A">
            <w:pPr>
              <w:jc w:val="center"/>
            </w:pPr>
            <w:r>
              <w:t>0</w:t>
            </w:r>
          </w:p>
        </w:tc>
      </w:tr>
      <w:tr w:rsidR="004A3E1A">
        <w:tc>
          <w:tcPr>
            <w:tcW w:w="2235" w:type="dxa"/>
          </w:tcPr>
          <w:p w:rsidR="004A3E1A" w:rsidRDefault="004A3E1A">
            <w:pPr>
              <w:jc w:val="center"/>
            </w:pPr>
            <w:r>
              <w:t>Second</w:t>
            </w:r>
          </w:p>
        </w:tc>
        <w:tc>
          <w:tcPr>
            <w:tcW w:w="1134" w:type="dxa"/>
          </w:tcPr>
          <w:p w:rsidR="004A3E1A" w:rsidRDefault="004A3E1A">
            <w:pPr>
              <w:jc w:val="center"/>
            </w:pPr>
            <w:r>
              <w:t>2</w:t>
            </w:r>
          </w:p>
        </w:tc>
        <w:tc>
          <w:tcPr>
            <w:tcW w:w="2409" w:type="dxa"/>
          </w:tcPr>
          <w:p w:rsidR="004A3E1A" w:rsidRDefault="004A3E1A">
            <w:pPr>
              <w:jc w:val="center"/>
            </w:pPr>
            <w:del w:id="667" w:author="Clive" w:date="2021-06-23T17:16:00Z">
              <w:r w:rsidDel="00D22961">
                <w:delText>1</w:delText>
              </w:r>
            </w:del>
            <w:ins w:id="668" w:author="Clive" w:date="2021-06-23T17:16:00Z">
              <w:r w:rsidR="00D22961">
                <w:t>3</w:t>
              </w:r>
            </w:ins>
          </w:p>
        </w:tc>
      </w:tr>
      <w:tr w:rsidR="004A3E1A">
        <w:tc>
          <w:tcPr>
            <w:tcW w:w="2235" w:type="dxa"/>
          </w:tcPr>
          <w:p w:rsidR="004A3E1A" w:rsidRDefault="004A3E1A">
            <w:pPr>
              <w:jc w:val="center"/>
            </w:pPr>
            <w:r>
              <w:t>Third</w:t>
            </w:r>
          </w:p>
        </w:tc>
        <w:tc>
          <w:tcPr>
            <w:tcW w:w="1134" w:type="dxa"/>
          </w:tcPr>
          <w:p w:rsidR="004A3E1A" w:rsidRDefault="004A3E1A">
            <w:pPr>
              <w:jc w:val="center"/>
            </w:pPr>
            <w:r>
              <w:t>4</w:t>
            </w:r>
          </w:p>
        </w:tc>
        <w:tc>
          <w:tcPr>
            <w:tcW w:w="2409" w:type="dxa"/>
          </w:tcPr>
          <w:p w:rsidR="004A3E1A" w:rsidRDefault="004A3E1A">
            <w:pPr>
              <w:jc w:val="center"/>
            </w:pPr>
            <w:del w:id="669" w:author="Clive" w:date="2021-06-23T17:16:00Z">
              <w:r w:rsidDel="00D22961">
                <w:delText>2</w:delText>
              </w:r>
            </w:del>
            <w:ins w:id="670" w:author="Clive" w:date="2021-06-23T17:16:00Z">
              <w:r w:rsidR="00D22961">
                <w:t>6</w:t>
              </w:r>
            </w:ins>
          </w:p>
        </w:tc>
      </w:tr>
      <w:tr w:rsidR="004A3E1A">
        <w:tc>
          <w:tcPr>
            <w:tcW w:w="2235" w:type="dxa"/>
          </w:tcPr>
          <w:p w:rsidR="004A3E1A" w:rsidRDefault="004A3E1A">
            <w:pPr>
              <w:jc w:val="center"/>
            </w:pPr>
            <w:r>
              <w:t>Fourth</w:t>
            </w:r>
          </w:p>
        </w:tc>
        <w:tc>
          <w:tcPr>
            <w:tcW w:w="1134" w:type="dxa"/>
          </w:tcPr>
          <w:p w:rsidR="004A3E1A" w:rsidRDefault="004A3E1A">
            <w:pPr>
              <w:jc w:val="center"/>
            </w:pPr>
            <w:r>
              <w:t>6</w:t>
            </w:r>
          </w:p>
        </w:tc>
        <w:tc>
          <w:tcPr>
            <w:tcW w:w="2409" w:type="dxa"/>
          </w:tcPr>
          <w:p w:rsidR="004A3E1A" w:rsidRDefault="004A3E1A">
            <w:pPr>
              <w:jc w:val="center"/>
            </w:pPr>
            <w:del w:id="671" w:author="Clive" w:date="2021-06-23T17:16:00Z">
              <w:r w:rsidDel="00D22961">
                <w:delText>3</w:delText>
              </w:r>
            </w:del>
            <w:ins w:id="672" w:author="Clive" w:date="2021-06-23T17:16:00Z">
              <w:r w:rsidR="00D22961">
                <w:t>9</w:t>
              </w:r>
            </w:ins>
          </w:p>
        </w:tc>
      </w:tr>
      <w:tr w:rsidR="004A3E1A">
        <w:tc>
          <w:tcPr>
            <w:tcW w:w="2235" w:type="dxa"/>
          </w:tcPr>
          <w:p w:rsidR="004A3E1A" w:rsidRDefault="004A3E1A">
            <w:pPr>
              <w:jc w:val="center"/>
            </w:pPr>
            <w:r>
              <w:t>Fifth</w:t>
            </w:r>
          </w:p>
        </w:tc>
        <w:tc>
          <w:tcPr>
            <w:tcW w:w="1134" w:type="dxa"/>
          </w:tcPr>
          <w:p w:rsidR="004A3E1A" w:rsidRDefault="004A3E1A">
            <w:pPr>
              <w:jc w:val="center"/>
            </w:pPr>
            <w:r>
              <w:t>8</w:t>
            </w:r>
          </w:p>
        </w:tc>
        <w:tc>
          <w:tcPr>
            <w:tcW w:w="2409" w:type="dxa"/>
          </w:tcPr>
          <w:p w:rsidR="004A3E1A" w:rsidRDefault="004A3E1A">
            <w:pPr>
              <w:jc w:val="center"/>
            </w:pPr>
            <w:del w:id="673" w:author="Clive" w:date="2021-06-23T17:16:00Z">
              <w:r w:rsidDel="00D22961">
                <w:delText>4</w:delText>
              </w:r>
            </w:del>
            <w:ins w:id="674" w:author="Clive" w:date="2021-06-23T17:16:00Z">
              <w:r w:rsidR="00D22961">
                <w:t>12</w:t>
              </w:r>
            </w:ins>
          </w:p>
        </w:tc>
      </w:tr>
      <w:tr w:rsidR="004A3E1A">
        <w:tc>
          <w:tcPr>
            <w:tcW w:w="2235" w:type="dxa"/>
          </w:tcPr>
          <w:p w:rsidR="004A3E1A" w:rsidRDefault="004A3E1A">
            <w:pPr>
              <w:jc w:val="center"/>
            </w:pPr>
            <w:r>
              <w:t>Sixth</w:t>
            </w:r>
          </w:p>
        </w:tc>
        <w:tc>
          <w:tcPr>
            <w:tcW w:w="1134" w:type="dxa"/>
          </w:tcPr>
          <w:p w:rsidR="004A3E1A" w:rsidRDefault="004A3E1A">
            <w:pPr>
              <w:jc w:val="center"/>
            </w:pPr>
            <w:r>
              <w:t>10</w:t>
            </w:r>
          </w:p>
        </w:tc>
        <w:tc>
          <w:tcPr>
            <w:tcW w:w="2409" w:type="dxa"/>
          </w:tcPr>
          <w:p w:rsidR="004A3E1A" w:rsidRDefault="00D22961">
            <w:pPr>
              <w:jc w:val="center"/>
            </w:pPr>
            <w:ins w:id="675" w:author="Clive" w:date="2021-06-23T17:16:00Z">
              <w:r>
                <w:t>1</w:t>
              </w:r>
            </w:ins>
            <w:r w:rsidR="004A3E1A">
              <w:t>5</w:t>
            </w:r>
          </w:p>
        </w:tc>
      </w:tr>
      <w:tr w:rsidR="004A3E1A">
        <w:tc>
          <w:tcPr>
            <w:tcW w:w="2235" w:type="dxa"/>
          </w:tcPr>
          <w:p w:rsidR="004A3E1A" w:rsidRDefault="004A3E1A">
            <w:pPr>
              <w:jc w:val="center"/>
            </w:pPr>
            <w:r>
              <w:t>Seventh</w:t>
            </w:r>
          </w:p>
        </w:tc>
        <w:tc>
          <w:tcPr>
            <w:tcW w:w="1134" w:type="dxa"/>
          </w:tcPr>
          <w:p w:rsidR="004A3E1A" w:rsidRDefault="004A3E1A">
            <w:pPr>
              <w:jc w:val="center"/>
            </w:pPr>
            <w:r>
              <w:t>12</w:t>
            </w:r>
          </w:p>
        </w:tc>
        <w:tc>
          <w:tcPr>
            <w:tcW w:w="2409" w:type="dxa"/>
          </w:tcPr>
          <w:p w:rsidR="004A3E1A" w:rsidRDefault="004A3E1A">
            <w:pPr>
              <w:jc w:val="center"/>
            </w:pPr>
            <w:del w:id="676" w:author="Clive" w:date="2021-06-23T17:17:00Z">
              <w:r w:rsidDel="00D22961">
                <w:delText>6</w:delText>
              </w:r>
            </w:del>
            <w:ins w:id="677" w:author="Clive" w:date="2021-06-23T17:17:00Z">
              <w:r w:rsidR="00D22961">
                <w:t>18</w:t>
              </w:r>
            </w:ins>
          </w:p>
        </w:tc>
      </w:tr>
      <w:tr w:rsidR="004A3E1A">
        <w:tc>
          <w:tcPr>
            <w:tcW w:w="2235" w:type="dxa"/>
          </w:tcPr>
          <w:p w:rsidR="004A3E1A" w:rsidRDefault="004A3E1A">
            <w:pPr>
              <w:jc w:val="center"/>
            </w:pPr>
            <w:r>
              <w:t>Listing</w:t>
            </w:r>
          </w:p>
        </w:tc>
        <w:tc>
          <w:tcPr>
            <w:tcW w:w="1134" w:type="dxa"/>
          </w:tcPr>
          <w:p w:rsidR="004A3E1A" w:rsidRDefault="004A3E1A">
            <w:pPr>
              <w:jc w:val="center"/>
            </w:pPr>
            <w:r>
              <w:t>14</w:t>
            </w:r>
          </w:p>
        </w:tc>
        <w:tc>
          <w:tcPr>
            <w:tcW w:w="2409" w:type="dxa"/>
          </w:tcPr>
          <w:p w:rsidR="004A3E1A" w:rsidRDefault="004A3E1A">
            <w:pPr>
              <w:jc w:val="center"/>
            </w:pPr>
            <w:r>
              <w:t>Dead in Water</w:t>
            </w:r>
          </w:p>
        </w:tc>
      </w:tr>
      <w:tr w:rsidR="004A3E1A">
        <w:tc>
          <w:tcPr>
            <w:tcW w:w="2235" w:type="dxa"/>
          </w:tcPr>
          <w:p w:rsidR="004A3E1A" w:rsidRDefault="004A3E1A">
            <w:pPr>
              <w:jc w:val="center"/>
            </w:pPr>
            <w:r>
              <w:t>Sunk</w:t>
            </w:r>
          </w:p>
        </w:tc>
        <w:tc>
          <w:tcPr>
            <w:tcW w:w="1134" w:type="dxa"/>
          </w:tcPr>
          <w:p w:rsidR="004A3E1A" w:rsidRDefault="004A3E1A">
            <w:pPr>
              <w:jc w:val="center"/>
            </w:pPr>
            <w:r>
              <w:t>n/a</w:t>
            </w:r>
          </w:p>
        </w:tc>
        <w:tc>
          <w:tcPr>
            <w:tcW w:w="2409" w:type="dxa"/>
          </w:tcPr>
          <w:p w:rsidR="004A3E1A" w:rsidRDefault="004A3E1A">
            <w:pPr>
              <w:jc w:val="center"/>
            </w:pPr>
            <w:r>
              <w:t>n/a</w:t>
            </w:r>
          </w:p>
        </w:tc>
      </w:tr>
    </w:tbl>
    <w:p w:rsidR="004A3E1A" w:rsidRDefault="004A3E1A"/>
    <w:p w:rsidR="004A3E1A" w:rsidRDefault="004A3E1A">
      <w:r>
        <w:t>The amount of damage that each type of vessel can take within each Damage Block is recorded in the</w:t>
      </w:r>
      <w:r>
        <w:rPr>
          <w:b/>
          <w:i/>
        </w:rPr>
        <w:t xml:space="preserve"> </w:t>
      </w:r>
      <w:r>
        <w:rPr>
          <w:i/>
        </w:rPr>
        <w:t xml:space="preserve">Table 12 - Damage Block Sizes </w:t>
      </w:r>
      <w:proofErr w:type="gramStart"/>
      <w:r>
        <w:rPr>
          <w:i/>
        </w:rPr>
        <w:t>For Vessels Of</w:t>
      </w:r>
      <w:proofErr w:type="gramEnd"/>
      <w:r>
        <w:rPr>
          <w:i/>
        </w:rPr>
        <w:t xml:space="preserve"> Different Types</w:t>
      </w:r>
      <w:r>
        <w:t>.  The Affects of a Damage Block only comes into play once at least one point of damage is recorded in the Block.</w:t>
      </w:r>
    </w:p>
    <w:p w:rsidR="004A3E1A" w:rsidRDefault="004A3E1A"/>
    <w:p w:rsidR="004A3E1A" w:rsidRDefault="004A3E1A">
      <w:pPr>
        <w:rPr>
          <w:b/>
          <w:sz w:val="24"/>
        </w:rPr>
        <w:sectPr w:rsidR="004A3E1A" w:rsidSect="00C15659">
          <w:pgSz w:w="16840" w:h="11907" w:orient="landscape" w:code="9"/>
          <w:pgMar w:top="1134" w:right="1990" w:bottom="1134" w:left="1077" w:header="720" w:footer="720" w:gutter="0"/>
          <w:cols w:space="720"/>
        </w:sectPr>
      </w:pPr>
    </w:p>
    <w:p w:rsidR="004A3E1A" w:rsidRPr="00C15659" w:rsidRDefault="004A3E1A" w:rsidP="00C15659">
      <w:pPr>
        <w:pStyle w:val="Heading1"/>
        <w:numPr>
          <w:ilvl w:val="0"/>
          <w:numId w:val="0"/>
        </w:numPr>
        <w:ind w:left="720" w:hanging="720"/>
      </w:pPr>
      <w:r w:rsidRPr="00C15659">
        <w:lastRenderedPageBreak/>
        <w:t>A</w:t>
      </w:r>
      <w:r w:rsidR="00C15659" w:rsidRPr="00C15659">
        <w:t>PPENDIX</w:t>
      </w:r>
      <w:r w:rsidRPr="00C15659">
        <w:t xml:space="preserve"> C – Sighting Rules</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1440"/>
        <w:gridCol w:w="810"/>
        <w:gridCol w:w="689"/>
        <w:gridCol w:w="841"/>
        <w:gridCol w:w="1080"/>
      </w:tblGrid>
      <w:tr w:rsidR="004A3E1A" w:rsidTr="00C15659">
        <w:tc>
          <w:tcPr>
            <w:tcW w:w="8388" w:type="dxa"/>
            <w:gridSpan w:val="6"/>
          </w:tcPr>
          <w:p w:rsidR="004A3E1A" w:rsidRDefault="004A3E1A">
            <w:pPr>
              <w:rPr>
                <w:b/>
              </w:rPr>
            </w:pPr>
            <w:r>
              <w:rPr>
                <w:b/>
              </w:rPr>
              <w:t>TABLE 14 – Spotting Ranges</w:t>
            </w:r>
          </w:p>
        </w:tc>
      </w:tr>
      <w:tr w:rsidR="004A3E1A" w:rsidTr="00C15659">
        <w:tc>
          <w:tcPr>
            <w:tcW w:w="3528" w:type="dxa"/>
          </w:tcPr>
          <w:p w:rsidR="004A3E1A" w:rsidRDefault="004A3E1A">
            <w:r>
              <w:t>Range is in Nautical Miles</w:t>
            </w:r>
          </w:p>
        </w:tc>
        <w:tc>
          <w:tcPr>
            <w:tcW w:w="1440" w:type="dxa"/>
          </w:tcPr>
          <w:p w:rsidR="004A3E1A" w:rsidRDefault="004A3E1A">
            <w:r>
              <w:t>Point Blank</w:t>
            </w:r>
          </w:p>
        </w:tc>
        <w:tc>
          <w:tcPr>
            <w:tcW w:w="810" w:type="dxa"/>
          </w:tcPr>
          <w:p w:rsidR="004A3E1A" w:rsidRDefault="004A3E1A">
            <w:r>
              <w:t>Close</w:t>
            </w:r>
          </w:p>
        </w:tc>
        <w:tc>
          <w:tcPr>
            <w:tcW w:w="689" w:type="dxa"/>
          </w:tcPr>
          <w:p w:rsidR="004A3E1A" w:rsidRDefault="004A3E1A">
            <w:r>
              <w:t>Mid</w:t>
            </w:r>
          </w:p>
        </w:tc>
        <w:tc>
          <w:tcPr>
            <w:tcW w:w="841" w:type="dxa"/>
          </w:tcPr>
          <w:p w:rsidR="004A3E1A" w:rsidRDefault="004A3E1A">
            <w:r>
              <w:t>Long</w:t>
            </w:r>
          </w:p>
        </w:tc>
        <w:tc>
          <w:tcPr>
            <w:tcW w:w="1080" w:type="dxa"/>
          </w:tcPr>
          <w:p w:rsidR="004A3E1A" w:rsidRDefault="004A3E1A">
            <w:r>
              <w:t>Extreme</w:t>
            </w:r>
          </w:p>
        </w:tc>
      </w:tr>
      <w:tr w:rsidR="004A3E1A" w:rsidTr="00C15659">
        <w:tc>
          <w:tcPr>
            <w:tcW w:w="3528" w:type="dxa"/>
          </w:tcPr>
          <w:p w:rsidR="004A3E1A" w:rsidRDefault="004A3E1A">
            <w:r>
              <w:t>Target is Coal Fired Ship</w:t>
            </w:r>
          </w:p>
        </w:tc>
        <w:tc>
          <w:tcPr>
            <w:tcW w:w="1440" w:type="dxa"/>
          </w:tcPr>
          <w:p w:rsidR="004A3E1A" w:rsidRDefault="004A3E1A">
            <w:pPr>
              <w:jc w:val="right"/>
            </w:pPr>
            <w:r>
              <w:t>14</w:t>
            </w:r>
          </w:p>
        </w:tc>
        <w:tc>
          <w:tcPr>
            <w:tcW w:w="810" w:type="dxa"/>
          </w:tcPr>
          <w:p w:rsidR="004A3E1A" w:rsidRDefault="004A3E1A">
            <w:pPr>
              <w:jc w:val="right"/>
            </w:pPr>
            <w:r>
              <w:t>24</w:t>
            </w:r>
          </w:p>
        </w:tc>
        <w:tc>
          <w:tcPr>
            <w:tcW w:w="689" w:type="dxa"/>
          </w:tcPr>
          <w:p w:rsidR="004A3E1A" w:rsidRDefault="004A3E1A">
            <w:pPr>
              <w:jc w:val="right"/>
            </w:pPr>
            <w:r>
              <w:t>36</w:t>
            </w:r>
          </w:p>
        </w:tc>
        <w:tc>
          <w:tcPr>
            <w:tcW w:w="841" w:type="dxa"/>
          </w:tcPr>
          <w:p w:rsidR="004A3E1A" w:rsidRDefault="004A3E1A">
            <w:pPr>
              <w:jc w:val="right"/>
            </w:pPr>
            <w:r>
              <w:t>48</w:t>
            </w:r>
          </w:p>
        </w:tc>
        <w:tc>
          <w:tcPr>
            <w:tcW w:w="1080" w:type="dxa"/>
          </w:tcPr>
          <w:p w:rsidR="004A3E1A" w:rsidRDefault="004A3E1A">
            <w:pPr>
              <w:jc w:val="right"/>
            </w:pPr>
            <w:r>
              <w:t>60</w:t>
            </w:r>
          </w:p>
        </w:tc>
      </w:tr>
      <w:tr w:rsidR="004A3E1A" w:rsidTr="00C15659">
        <w:tc>
          <w:tcPr>
            <w:tcW w:w="3528" w:type="dxa"/>
          </w:tcPr>
          <w:p w:rsidR="004A3E1A" w:rsidRDefault="004A3E1A">
            <w:r>
              <w:t>Target is Oil Fired Ship</w:t>
            </w:r>
          </w:p>
        </w:tc>
        <w:tc>
          <w:tcPr>
            <w:tcW w:w="1440" w:type="dxa"/>
          </w:tcPr>
          <w:p w:rsidR="004A3E1A" w:rsidRDefault="004A3E1A">
            <w:pPr>
              <w:jc w:val="right"/>
            </w:pPr>
            <w:r>
              <w:t>14</w:t>
            </w:r>
          </w:p>
        </w:tc>
        <w:tc>
          <w:tcPr>
            <w:tcW w:w="810" w:type="dxa"/>
          </w:tcPr>
          <w:p w:rsidR="004A3E1A" w:rsidRDefault="004A3E1A">
            <w:pPr>
              <w:jc w:val="right"/>
            </w:pPr>
            <w:r>
              <w:t>18</w:t>
            </w:r>
          </w:p>
        </w:tc>
        <w:tc>
          <w:tcPr>
            <w:tcW w:w="689" w:type="dxa"/>
          </w:tcPr>
          <w:p w:rsidR="004A3E1A" w:rsidRDefault="004A3E1A">
            <w:pPr>
              <w:jc w:val="right"/>
            </w:pPr>
            <w:r>
              <w:t>27</w:t>
            </w:r>
          </w:p>
        </w:tc>
        <w:tc>
          <w:tcPr>
            <w:tcW w:w="841" w:type="dxa"/>
          </w:tcPr>
          <w:p w:rsidR="004A3E1A" w:rsidRDefault="004A3E1A">
            <w:pPr>
              <w:jc w:val="right"/>
            </w:pPr>
            <w:r>
              <w:t>36</w:t>
            </w:r>
          </w:p>
        </w:tc>
        <w:tc>
          <w:tcPr>
            <w:tcW w:w="1080" w:type="dxa"/>
          </w:tcPr>
          <w:p w:rsidR="004A3E1A" w:rsidRDefault="004A3E1A">
            <w:pPr>
              <w:jc w:val="right"/>
            </w:pPr>
            <w:r>
              <w:t>42</w:t>
            </w:r>
          </w:p>
        </w:tc>
      </w:tr>
      <w:tr w:rsidR="004A3E1A" w:rsidTr="00C15659">
        <w:tc>
          <w:tcPr>
            <w:tcW w:w="3528" w:type="dxa"/>
          </w:tcPr>
          <w:p w:rsidR="004A3E1A" w:rsidRDefault="004A3E1A">
            <w:r>
              <w:t>Target is Submarine Surfaced</w:t>
            </w:r>
          </w:p>
        </w:tc>
        <w:tc>
          <w:tcPr>
            <w:tcW w:w="1440" w:type="dxa"/>
          </w:tcPr>
          <w:p w:rsidR="004A3E1A" w:rsidRDefault="004A3E1A">
            <w:pPr>
              <w:jc w:val="right"/>
            </w:pPr>
            <w:r>
              <w:t>4</w:t>
            </w:r>
          </w:p>
        </w:tc>
        <w:tc>
          <w:tcPr>
            <w:tcW w:w="810" w:type="dxa"/>
          </w:tcPr>
          <w:p w:rsidR="004A3E1A" w:rsidRDefault="004A3E1A">
            <w:pPr>
              <w:jc w:val="right"/>
            </w:pPr>
            <w:r>
              <w:t>6</w:t>
            </w:r>
          </w:p>
        </w:tc>
        <w:tc>
          <w:tcPr>
            <w:tcW w:w="689" w:type="dxa"/>
          </w:tcPr>
          <w:p w:rsidR="004A3E1A" w:rsidRDefault="004A3E1A">
            <w:pPr>
              <w:jc w:val="right"/>
            </w:pPr>
            <w:r>
              <w:t>8</w:t>
            </w:r>
          </w:p>
        </w:tc>
        <w:tc>
          <w:tcPr>
            <w:tcW w:w="841" w:type="dxa"/>
          </w:tcPr>
          <w:p w:rsidR="004A3E1A" w:rsidRDefault="004A3E1A">
            <w:pPr>
              <w:jc w:val="right"/>
            </w:pPr>
            <w:r>
              <w:t>10</w:t>
            </w:r>
          </w:p>
        </w:tc>
        <w:tc>
          <w:tcPr>
            <w:tcW w:w="1080" w:type="dxa"/>
          </w:tcPr>
          <w:p w:rsidR="004A3E1A" w:rsidRDefault="004A3E1A">
            <w:pPr>
              <w:jc w:val="right"/>
            </w:pPr>
            <w:r>
              <w:t>12</w:t>
            </w:r>
          </w:p>
        </w:tc>
      </w:tr>
      <w:tr w:rsidR="004A3E1A" w:rsidTr="00C15659">
        <w:tc>
          <w:tcPr>
            <w:tcW w:w="3528" w:type="dxa"/>
          </w:tcPr>
          <w:p w:rsidR="004A3E1A" w:rsidRDefault="004A3E1A">
            <w:r>
              <w:t>Target is 3 or 4 Engined Aircraft</w:t>
            </w:r>
          </w:p>
        </w:tc>
        <w:tc>
          <w:tcPr>
            <w:tcW w:w="1440" w:type="dxa"/>
          </w:tcPr>
          <w:p w:rsidR="004A3E1A" w:rsidRDefault="004A3E1A">
            <w:pPr>
              <w:jc w:val="right"/>
            </w:pPr>
            <w:r>
              <w:t>2</w:t>
            </w:r>
          </w:p>
        </w:tc>
        <w:tc>
          <w:tcPr>
            <w:tcW w:w="810" w:type="dxa"/>
          </w:tcPr>
          <w:p w:rsidR="004A3E1A" w:rsidRDefault="004A3E1A">
            <w:pPr>
              <w:jc w:val="right"/>
            </w:pPr>
            <w:r>
              <w:t>4</w:t>
            </w:r>
          </w:p>
        </w:tc>
        <w:tc>
          <w:tcPr>
            <w:tcW w:w="689" w:type="dxa"/>
          </w:tcPr>
          <w:p w:rsidR="004A3E1A" w:rsidRDefault="004A3E1A">
            <w:pPr>
              <w:jc w:val="right"/>
            </w:pPr>
            <w:r>
              <w:t>6</w:t>
            </w:r>
          </w:p>
        </w:tc>
        <w:tc>
          <w:tcPr>
            <w:tcW w:w="841" w:type="dxa"/>
          </w:tcPr>
          <w:p w:rsidR="004A3E1A" w:rsidRDefault="004A3E1A">
            <w:pPr>
              <w:jc w:val="right"/>
            </w:pPr>
            <w:r>
              <w:t>8</w:t>
            </w:r>
          </w:p>
        </w:tc>
        <w:tc>
          <w:tcPr>
            <w:tcW w:w="1080" w:type="dxa"/>
          </w:tcPr>
          <w:p w:rsidR="004A3E1A" w:rsidRDefault="004A3E1A">
            <w:pPr>
              <w:jc w:val="right"/>
            </w:pPr>
            <w:r>
              <w:t>10</w:t>
            </w:r>
          </w:p>
        </w:tc>
      </w:tr>
      <w:tr w:rsidR="004A3E1A" w:rsidTr="00C15659">
        <w:tc>
          <w:tcPr>
            <w:tcW w:w="3528" w:type="dxa"/>
          </w:tcPr>
          <w:p w:rsidR="004A3E1A" w:rsidRDefault="004A3E1A">
            <w:r>
              <w:t>Target is Twin Engined Aircraft</w:t>
            </w:r>
          </w:p>
        </w:tc>
        <w:tc>
          <w:tcPr>
            <w:tcW w:w="1440" w:type="dxa"/>
          </w:tcPr>
          <w:p w:rsidR="004A3E1A" w:rsidRDefault="004A3E1A">
            <w:pPr>
              <w:jc w:val="right"/>
            </w:pPr>
            <w:r>
              <w:t>1</w:t>
            </w:r>
          </w:p>
        </w:tc>
        <w:tc>
          <w:tcPr>
            <w:tcW w:w="810" w:type="dxa"/>
          </w:tcPr>
          <w:p w:rsidR="004A3E1A" w:rsidRDefault="004A3E1A">
            <w:pPr>
              <w:jc w:val="right"/>
            </w:pPr>
            <w:r>
              <w:t>3</w:t>
            </w:r>
          </w:p>
        </w:tc>
        <w:tc>
          <w:tcPr>
            <w:tcW w:w="689" w:type="dxa"/>
          </w:tcPr>
          <w:p w:rsidR="004A3E1A" w:rsidRDefault="004A3E1A">
            <w:pPr>
              <w:jc w:val="right"/>
            </w:pPr>
            <w:r>
              <w:t>5</w:t>
            </w:r>
          </w:p>
        </w:tc>
        <w:tc>
          <w:tcPr>
            <w:tcW w:w="841" w:type="dxa"/>
          </w:tcPr>
          <w:p w:rsidR="004A3E1A" w:rsidRDefault="004A3E1A">
            <w:pPr>
              <w:jc w:val="right"/>
            </w:pPr>
            <w:r>
              <w:t>7</w:t>
            </w:r>
          </w:p>
        </w:tc>
        <w:tc>
          <w:tcPr>
            <w:tcW w:w="1080" w:type="dxa"/>
          </w:tcPr>
          <w:p w:rsidR="004A3E1A" w:rsidRDefault="004A3E1A">
            <w:pPr>
              <w:jc w:val="right"/>
            </w:pPr>
            <w:r>
              <w:t>9</w:t>
            </w:r>
          </w:p>
        </w:tc>
      </w:tr>
      <w:tr w:rsidR="004A3E1A" w:rsidTr="00C15659">
        <w:tc>
          <w:tcPr>
            <w:tcW w:w="3528" w:type="dxa"/>
          </w:tcPr>
          <w:p w:rsidR="004A3E1A" w:rsidRDefault="004A3E1A">
            <w:r>
              <w:t>Target is Single Engined Aircraft or Submarine Awash</w:t>
            </w:r>
          </w:p>
        </w:tc>
        <w:tc>
          <w:tcPr>
            <w:tcW w:w="1440" w:type="dxa"/>
          </w:tcPr>
          <w:p w:rsidR="004A3E1A" w:rsidRDefault="004A3E1A">
            <w:pPr>
              <w:jc w:val="right"/>
            </w:pPr>
            <w:r>
              <w:t>1</w:t>
            </w:r>
          </w:p>
        </w:tc>
        <w:tc>
          <w:tcPr>
            <w:tcW w:w="810" w:type="dxa"/>
          </w:tcPr>
          <w:p w:rsidR="004A3E1A" w:rsidRDefault="004A3E1A">
            <w:pPr>
              <w:jc w:val="right"/>
            </w:pPr>
            <w:r>
              <w:t>2</w:t>
            </w:r>
          </w:p>
        </w:tc>
        <w:tc>
          <w:tcPr>
            <w:tcW w:w="689" w:type="dxa"/>
          </w:tcPr>
          <w:p w:rsidR="004A3E1A" w:rsidRDefault="004A3E1A">
            <w:pPr>
              <w:jc w:val="right"/>
            </w:pPr>
            <w:r>
              <w:t>4</w:t>
            </w:r>
          </w:p>
        </w:tc>
        <w:tc>
          <w:tcPr>
            <w:tcW w:w="841" w:type="dxa"/>
          </w:tcPr>
          <w:p w:rsidR="004A3E1A" w:rsidRDefault="004A3E1A">
            <w:pPr>
              <w:jc w:val="right"/>
            </w:pPr>
            <w:r>
              <w:t>6</w:t>
            </w:r>
          </w:p>
        </w:tc>
        <w:tc>
          <w:tcPr>
            <w:tcW w:w="1080" w:type="dxa"/>
          </w:tcPr>
          <w:p w:rsidR="004A3E1A" w:rsidRDefault="004A3E1A">
            <w:pPr>
              <w:jc w:val="right"/>
            </w:pPr>
            <w:r>
              <w:t>8</w:t>
            </w:r>
          </w:p>
        </w:tc>
      </w:tr>
    </w:tbl>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8"/>
        <w:gridCol w:w="1440"/>
        <w:gridCol w:w="810"/>
        <w:gridCol w:w="689"/>
        <w:gridCol w:w="841"/>
        <w:gridCol w:w="1080"/>
      </w:tblGrid>
      <w:tr w:rsidR="004A3E1A" w:rsidTr="00C15659">
        <w:tc>
          <w:tcPr>
            <w:tcW w:w="3528" w:type="dxa"/>
          </w:tcPr>
          <w:p w:rsidR="004A3E1A" w:rsidRDefault="004A3E1A">
            <w:r>
              <w:rPr>
                <w:b/>
              </w:rPr>
              <w:t>TABLE 15 – Base Spotting TNs</w:t>
            </w:r>
          </w:p>
        </w:tc>
        <w:tc>
          <w:tcPr>
            <w:tcW w:w="1440" w:type="dxa"/>
          </w:tcPr>
          <w:p w:rsidR="004A3E1A" w:rsidRDefault="004A3E1A">
            <w:r>
              <w:t>Point Blank</w:t>
            </w:r>
          </w:p>
        </w:tc>
        <w:tc>
          <w:tcPr>
            <w:tcW w:w="810" w:type="dxa"/>
          </w:tcPr>
          <w:p w:rsidR="004A3E1A" w:rsidRDefault="004A3E1A">
            <w:r>
              <w:t>Close</w:t>
            </w:r>
          </w:p>
        </w:tc>
        <w:tc>
          <w:tcPr>
            <w:tcW w:w="689" w:type="dxa"/>
          </w:tcPr>
          <w:p w:rsidR="004A3E1A" w:rsidRDefault="004A3E1A">
            <w:r>
              <w:t>Mid</w:t>
            </w:r>
          </w:p>
        </w:tc>
        <w:tc>
          <w:tcPr>
            <w:tcW w:w="841" w:type="dxa"/>
          </w:tcPr>
          <w:p w:rsidR="004A3E1A" w:rsidRDefault="004A3E1A">
            <w:r>
              <w:t>Long</w:t>
            </w:r>
          </w:p>
        </w:tc>
        <w:tc>
          <w:tcPr>
            <w:tcW w:w="1080" w:type="dxa"/>
          </w:tcPr>
          <w:p w:rsidR="004A3E1A" w:rsidRDefault="004A3E1A">
            <w:r>
              <w:t>Extreme</w:t>
            </w:r>
          </w:p>
        </w:tc>
      </w:tr>
      <w:tr w:rsidR="004A3E1A" w:rsidTr="00C15659">
        <w:tc>
          <w:tcPr>
            <w:tcW w:w="3528" w:type="dxa"/>
          </w:tcPr>
          <w:p w:rsidR="004A3E1A" w:rsidRDefault="004A3E1A">
            <w:r>
              <w:t>Base Spotting Chance</w:t>
            </w:r>
          </w:p>
        </w:tc>
        <w:tc>
          <w:tcPr>
            <w:tcW w:w="1440" w:type="dxa"/>
          </w:tcPr>
          <w:p w:rsidR="004A3E1A" w:rsidRDefault="004A3E1A">
            <w:pPr>
              <w:jc w:val="right"/>
            </w:pPr>
            <w:r>
              <w:t>5</w:t>
            </w:r>
          </w:p>
        </w:tc>
        <w:tc>
          <w:tcPr>
            <w:tcW w:w="810" w:type="dxa"/>
          </w:tcPr>
          <w:p w:rsidR="004A3E1A" w:rsidRDefault="004A3E1A">
            <w:pPr>
              <w:jc w:val="right"/>
            </w:pPr>
            <w:r>
              <w:t>15</w:t>
            </w:r>
          </w:p>
        </w:tc>
        <w:tc>
          <w:tcPr>
            <w:tcW w:w="689" w:type="dxa"/>
          </w:tcPr>
          <w:p w:rsidR="004A3E1A" w:rsidRDefault="004A3E1A">
            <w:pPr>
              <w:jc w:val="right"/>
            </w:pPr>
            <w:r>
              <w:t>21</w:t>
            </w:r>
          </w:p>
        </w:tc>
        <w:tc>
          <w:tcPr>
            <w:tcW w:w="841" w:type="dxa"/>
          </w:tcPr>
          <w:p w:rsidR="004A3E1A" w:rsidRDefault="004A3E1A">
            <w:pPr>
              <w:jc w:val="right"/>
            </w:pPr>
            <w:r>
              <w:t>30</w:t>
            </w:r>
          </w:p>
        </w:tc>
        <w:tc>
          <w:tcPr>
            <w:tcW w:w="1080" w:type="dxa"/>
          </w:tcPr>
          <w:p w:rsidR="004A3E1A" w:rsidRDefault="004A3E1A">
            <w:pPr>
              <w:jc w:val="right"/>
            </w:pPr>
            <w:r>
              <w:t>45</w:t>
            </w:r>
          </w:p>
        </w:tc>
      </w:tr>
    </w:tbl>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7920"/>
      </w:tblGrid>
      <w:tr w:rsidR="004A3E1A" w:rsidTr="00C15659">
        <w:tc>
          <w:tcPr>
            <w:tcW w:w="9018" w:type="dxa"/>
            <w:gridSpan w:val="2"/>
          </w:tcPr>
          <w:p w:rsidR="004A3E1A" w:rsidRDefault="004A3E1A">
            <w:pPr>
              <w:rPr>
                <w:b/>
              </w:rPr>
            </w:pPr>
            <w:r>
              <w:rPr>
                <w:b/>
              </w:rPr>
              <w:t>TABLE 16 – Spotting Types</w:t>
            </w:r>
          </w:p>
        </w:tc>
      </w:tr>
      <w:tr w:rsidR="004A3E1A" w:rsidTr="00C15659">
        <w:tc>
          <w:tcPr>
            <w:tcW w:w="1098" w:type="dxa"/>
          </w:tcPr>
          <w:p w:rsidR="004A3E1A" w:rsidRDefault="004A3E1A">
            <w:r>
              <w:t>Spotting Types</w:t>
            </w:r>
          </w:p>
        </w:tc>
        <w:tc>
          <w:tcPr>
            <w:tcW w:w="7920" w:type="dxa"/>
          </w:tcPr>
          <w:p w:rsidR="004A3E1A" w:rsidRDefault="004A3E1A">
            <w:r>
              <w:t>Spotters</w:t>
            </w:r>
          </w:p>
        </w:tc>
      </w:tr>
      <w:tr w:rsidR="004A3E1A" w:rsidTr="00C15659">
        <w:tc>
          <w:tcPr>
            <w:tcW w:w="1098" w:type="dxa"/>
          </w:tcPr>
          <w:p w:rsidR="004A3E1A" w:rsidRDefault="004A3E1A">
            <w:r>
              <w:t>1</w:t>
            </w:r>
          </w:p>
        </w:tc>
        <w:tc>
          <w:tcPr>
            <w:tcW w:w="7920" w:type="dxa"/>
          </w:tcPr>
          <w:p w:rsidR="004A3E1A" w:rsidRDefault="004A3E1A">
            <w:r>
              <w:t>SS awash, MM, LI, OI, single seat aircraft, Within Sight of Land (Random Unit)</w:t>
            </w:r>
          </w:p>
        </w:tc>
      </w:tr>
      <w:tr w:rsidR="004A3E1A" w:rsidTr="00C15659">
        <w:tc>
          <w:tcPr>
            <w:tcW w:w="1098" w:type="dxa"/>
          </w:tcPr>
          <w:p w:rsidR="004A3E1A" w:rsidRDefault="004A3E1A">
            <w:r>
              <w:t>2</w:t>
            </w:r>
          </w:p>
        </w:tc>
        <w:tc>
          <w:tcPr>
            <w:tcW w:w="7920" w:type="dxa"/>
          </w:tcPr>
          <w:p w:rsidR="004A3E1A" w:rsidRDefault="004A3E1A">
            <w:r>
              <w:t>SS surfaced, DF/DD/DE, two seat aircraft</w:t>
            </w:r>
          </w:p>
        </w:tc>
      </w:tr>
      <w:tr w:rsidR="004A3E1A" w:rsidTr="00C15659">
        <w:tc>
          <w:tcPr>
            <w:tcW w:w="1098" w:type="dxa"/>
          </w:tcPr>
          <w:p w:rsidR="004A3E1A" w:rsidRDefault="004A3E1A">
            <w:r>
              <w:t>3</w:t>
            </w:r>
          </w:p>
        </w:tc>
        <w:tc>
          <w:tcPr>
            <w:tcW w:w="7920" w:type="dxa"/>
          </w:tcPr>
          <w:p w:rsidR="004A3E1A" w:rsidRDefault="004A3E1A">
            <w:r>
              <w:t>All BB/BC, Cruisers, Carriers, multi seat aircraft</w:t>
            </w:r>
          </w:p>
        </w:tc>
      </w:tr>
      <w:tr w:rsidR="004A3E1A" w:rsidTr="00C15659">
        <w:tc>
          <w:tcPr>
            <w:tcW w:w="1098" w:type="dxa"/>
          </w:tcPr>
          <w:p w:rsidR="004A3E1A" w:rsidRDefault="004A3E1A">
            <w:r>
              <w:t>4</w:t>
            </w:r>
          </w:p>
        </w:tc>
        <w:tc>
          <w:tcPr>
            <w:tcW w:w="7920" w:type="dxa"/>
          </w:tcPr>
          <w:p w:rsidR="004A3E1A" w:rsidRDefault="004A3E1A">
            <w:r>
              <w:t>All land bases</w:t>
            </w:r>
          </w:p>
        </w:tc>
      </w:tr>
    </w:tbl>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18"/>
        <w:gridCol w:w="2430"/>
      </w:tblGrid>
      <w:tr w:rsidR="004A3E1A" w:rsidTr="00C15659">
        <w:tc>
          <w:tcPr>
            <w:tcW w:w="4518" w:type="dxa"/>
          </w:tcPr>
          <w:p w:rsidR="004A3E1A" w:rsidRDefault="004A3E1A">
            <w:pPr>
              <w:rPr>
                <w:b/>
              </w:rPr>
            </w:pPr>
            <w:r>
              <w:rPr>
                <w:b/>
              </w:rPr>
              <w:t>TABLE 17 – Spotting Modifiers</w:t>
            </w:r>
          </w:p>
        </w:tc>
        <w:tc>
          <w:tcPr>
            <w:tcW w:w="2430" w:type="dxa"/>
          </w:tcPr>
          <w:p w:rsidR="004A3E1A" w:rsidRDefault="004A3E1A">
            <w:pPr>
              <w:rPr>
                <w:b/>
              </w:rPr>
            </w:pPr>
          </w:p>
        </w:tc>
      </w:tr>
      <w:tr w:rsidR="004A3E1A" w:rsidTr="00C15659">
        <w:tc>
          <w:tcPr>
            <w:tcW w:w="4518" w:type="dxa"/>
          </w:tcPr>
          <w:p w:rsidR="004A3E1A" w:rsidRDefault="004A3E1A">
            <w:r>
              <w:t>Largest Target is HZ</w:t>
            </w:r>
          </w:p>
        </w:tc>
        <w:tc>
          <w:tcPr>
            <w:tcW w:w="2430" w:type="dxa"/>
          </w:tcPr>
          <w:p w:rsidR="004A3E1A" w:rsidRDefault="004A3E1A">
            <w:r>
              <w:t>+2</w:t>
            </w:r>
          </w:p>
        </w:tc>
      </w:tr>
      <w:tr w:rsidR="004A3E1A" w:rsidTr="00C15659">
        <w:tc>
          <w:tcPr>
            <w:tcW w:w="4518" w:type="dxa"/>
          </w:tcPr>
          <w:p w:rsidR="004A3E1A" w:rsidRDefault="004A3E1A" w:rsidP="008928E5">
            <w:r>
              <w:t xml:space="preserve">Largest Target is </w:t>
            </w:r>
            <w:r w:rsidR="008928E5">
              <w:t>S</w:t>
            </w:r>
            <w:r>
              <w:t>Z</w:t>
            </w:r>
          </w:p>
        </w:tc>
        <w:tc>
          <w:tcPr>
            <w:tcW w:w="2430" w:type="dxa"/>
          </w:tcPr>
          <w:p w:rsidR="004A3E1A" w:rsidRDefault="004A3E1A">
            <w:r>
              <w:t>+4</w:t>
            </w:r>
          </w:p>
        </w:tc>
      </w:tr>
      <w:tr w:rsidR="004A3E1A" w:rsidTr="00C15659">
        <w:tc>
          <w:tcPr>
            <w:tcW w:w="4518" w:type="dxa"/>
          </w:tcPr>
          <w:p w:rsidR="004A3E1A" w:rsidRDefault="008928E5">
            <w:r>
              <w:t>Largest Target is M</w:t>
            </w:r>
            <w:r w:rsidR="004A3E1A">
              <w:t>Z</w:t>
            </w:r>
          </w:p>
        </w:tc>
        <w:tc>
          <w:tcPr>
            <w:tcW w:w="2430" w:type="dxa"/>
          </w:tcPr>
          <w:p w:rsidR="004A3E1A" w:rsidRDefault="004A3E1A">
            <w:r>
              <w:t>+6</w:t>
            </w:r>
          </w:p>
        </w:tc>
      </w:tr>
      <w:tr w:rsidR="004A3E1A" w:rsidTr="00C15659">
        <w:tc>
          <w:tcPr>
            <w:tcW w:w="4518" w:type="dxa"/>
          </w:tcPr>
          <w:p w:rsidR="004A3E1A" w:rsidRDefault="004A3E1A">
            <w:r>
              <w:t>Extra XZ target in formation</w:t>
            </w:r>
          </w:p>
        </w:tc>
        <w:tc>
          <w:tcPr>
            <w:tcW w:w="2430" w:type="dxa"/>
          </w:tcPr>
          <w:p w:rsidR="004A3E1A" w:rsidRDefault="004A3E1A">
            <w:r>
              <w:t>-2 per extra target</w:t>
            </w:r>
          </w:p>
        </w:tc>
      </w:tr>
      <w:tr w:rsidR="004A3E1A" w:rsidTr="00C15659">
        <w:tc>
          <w:tcPr>
            <w:tcW w:w="4518" w:type="dxa"/>
          </w:tcPr>
          <w:p w:rsidR="004A3E1A" w:rsidRDefault="004A3E1A">
            <w:r>
              <w:t>Extra HZ target in formation</w:t>
            </w:r>
          </w:p>
        </w:tc>
        <w:tc>
          <w:tcPr>
            <w:tcW w:w="2430" w:type="dxa"/>
          </w:tcPr>
          <w:p w:rsidR="004A3E1A" w:rsidRDefault="004A3E1A">
            <w:r>
              <w:t>-1 per extra target</w:t>
            </w:r>
          </w:p>
        </w:tc>
      </w:tr>
      <w:tr w:rsidR="004A3E1A" w:rsidTr="00C15659">
        <w:tc>
          <w:tcPr>
            <w:tcW w:w="4518" w:type="dxa"/>
          </w:tcPr>
          <w:p w:rsidR="004A3E1A" w:rsidRDefault="004A3E1A">
            <w:r>
              <w:t>Extra MZ target or multi engined AC</w:t>
            </w:r>
          </w:p>
        </w:tc>
        <w:tc>
          <w:tcPr>
            <w:tcW w:w="2430" w:type="dxa"/>
          </w:tcPr>
          <w:p w:rsidR="004A3E1A" w:rsidRDefault="004A3E1A">
            <w:r>
              <w:t>-1 per 2 extra targets</w:t>
            </w:r>
          </w:p>
        </w:tc>
      </w:tr>
      <w:tr w:rsidR="004A3E1A" w:rsidTr="00C15659">
        <w:tc>
          <w:tcPr>
            <w:tcW w:w="4518" w:type="dxa"/>
          </w:tcPr>
          <w:p w:rsidR="004A3E1A" w:rsidRDefault="004A3E1A">
            <w:r>
              <w:t>Extra LZ target in formation</w:t>
            </w:r>
          </w:p>
        </w:tc>
        <w:tc>
          <w:tcPr>
            <w:tcW w:w="2430" w:type="dxa"/>
          </w:tcPr>
          <w:p w:rsidR="004A3E1A" w:rsidRDefault="004A3E1A">
            <w:r>
              <w:t>-1 per 3 extra targets</w:t>
            </w:r>
          </w:p>
        </w:tc>
      </w:tr>
      <w:tr w:rsidR="004A3E1A" w:rsidTr="00C15659">
        <w:tc>
          <w:tcPr>
            <w:tcW w:w="4518" w:type="dxa"/>
          </w:tcPr>
          <w:p w:rsidR="004A3E1A" w:rsidRDefault="004A3E1A">
            <w:r>
              <w:t>Coal Fired at Cruising Speed</w:t>
            </w:r>
          </w:p>
        </w:tc>
        <w:tc>
          <w:tcPr>
            <w:tcW w:w="2430" w:type="dxa"/>
          </w:tcPr>
          <w:p w:rsidR="004A3E1A" w:rsidRDefault="004A3E1A">
            <w:r>
              <w:t>-1</w:t>
            </w:r>
          </w:p>
        </w:tc>
      </w:tr>
      <w:tr w:rsidR="004A3E1A" w:rsidTr="00C15659">
        <w:tc>
          <w:tcPr>
            <w:tcW w:w="4518" w:type="dxa"/>
          </w:tcPr>
          <w:p w:rsidR="004A3E1A" w:rsidRDefault="004A3E1A">
            <w:r>
              <w:t>Coal Fired above Cruising Speed</w:t>
            </w:r>
          </w:p>
        </w:tc>
        <w:tc>
          <w:tcPr>
            <w:tcW w:w="2430" w:type="dxa"/>
          </w:tcPr>
          <w:p w:rsidR="004A3E1A" w:rsidRDefault="004A3E1A">
            <w:r>
              <w:t>-2</w:t>
            </w:r>
          </w:p>
        </w:tc>
      </w:tr>
      <w:tr w:rsidR="004A3E1A" w:rsidTr="00C15659">
        <w:tc>
          <w:tcPr>
            <w:tcW w:w="4518" w:type="dxa"/>
          </w:tcPr>
          <w:p w:rsidR="004A3E1A" w:rsidRDefault="004A3E1A">
            <w:r>
              <w:t>Oil Fired at Cruising Speed</w:t>
            </w:r>
          </w:p>
        </w:tc>
        <w:tc>
          <w:tcPr>
            <w:tcW w:w="2430" w:type="dxa"/>
          </w:tcPr>
          <w:p w:rsidR="004A3E1A" w:rsidRDefault="004A3E1A">
            <w:r>
              <w:t>0</w:t>
            </w:r>
          </w:p>
        </w:tc>
      </w:tr>
      <w:tr w:rsidR="004A3E1A" w:rsidTr="00C15659">
        <w:tc>
          <w:tcPr>
            <w:tcW w:w="4518" w:type="dxa"/>
          </w:tcPr>
          <w:p w:rsidR="004A3E1A" w:rsidRDefault="004A3E1A">
            <w:r>
              <w:t>Oil Fired above Cruising Speed</w:t>
            </w:r>
          </w:p>
        </w:tc>
        <w:tc>
          <w:tcPr>
            <w:tcW w:w="2430" w:type="dxa"/>
          </w:tcPr>
          <w:p w:rsidR="004A3E1A" w:rsidRDefault="004A3E1A">
            <w:r>
              <w:t>-1</w:t>
            </w:r>
          </w:p>
        </w:tc>
      </w:tr>
      <w:tr w:rsidR="004A3E1A" w:rsidTr="00C15659">
        <w:tc>
          <w:tcPr>
            <w:tcW w:w="4518" w:type="dxa"/>
          </w:tcPr>
          <w:p w:rsidR="004A3E1A" w:rsidRDefault="004A3E1A">
            <w:r>
              <w:t>SS and other diesel powered</w:t>
            </w:r>
          </w:p>
        </w:tc>
        <w:tc>
          <w:tcPr>
            <w:tcW w:w="2430" w:type="dxa"/>
          </w:tcPr>
          <w:p w:rsidR="004A3E1A" w:rsidRDefault="004A3E1A">
            <w:r>
              <w:t>+1</w:t>
            </w:r>
          </w:p>
        </w:tc>
      </w:tr>
      <w:tr w:rsidR="004A3E1A" w:rsidTr="00C15659">
        <w:tc>
          <w:tcPr>
            <w:tcW w:w="4518" w:type="dxa"/>
          </w:tcPr>
          <w:p w:rsidR="004A3E1A" w:rsidRDefault="004A3E1A">
            <w:r>
              <w:t>Aircraft is the Target of the spotting attempt</w:t>
            </w:r>
          </w:p>
        </w:tc>
        <w:tc>
          <w:tcPr>
            <w:tcW w:w="2430" w:type="dxa"/>
          </w:tcPr>
          <w:p w:rsidR="004A3E1A" w:rsidRDefault="004A3E1A">
            <w:r>
              <w:t>+2</w:t>
            </w:r>
          </w:p>
        </w:tc>
      </w:tr>
      <w:tr w:rsidR="004A3E1A" w:rsidTr="00C15659">
        <w:tc>
          <w:tcPr>
            <w:tcW w:w="4518" w:type="dxa"/>
          </w:tcPr>
          <w:p w:rsidR="004A3E1A" w:rsidRDefault="004A3E1A">
            <w:r>
              <w:t>Aircraft Spotting</w:t>
            </w:r>
          </w:p>
        </w:tc>
        <w:tc>
          <w:tcPr>
            <w:tcW w:w="2430" w:type="dxa"/>
          </w:tcPr>
          <w:p w:rsidR="004A3E1A" w:rsidRDefault="004A3E1A">
            <w:r>
              <w:t>-2 per cm moved</w:t>
            </w:r>
          </w:p>
        </w:tc>
      </w:tr>
      <w:tr w:rsidR="004A3E1A" w:rsidTr="00C15659">
        <w:tc>
          <w:tcPr>
            <w:tcW w:w="4518" w:type="dxa"/>
          </w:tcPr>
          <w:p w:rsidR="004A3E1A" w:rsidRDefault="004A3E1A">
            <w:r>
              <w:t>Ordinary Aircraft Spotting</w:t>
            </w:r>
          </w:p>
        </w:tc>
        <w:tc>
          <w:tcPr>
            <w:tcW w:w="2430" w:type="dxa"/>
          </w:tcPr>
          <w:p w:rsidR="004A3E1A" w:rsidRDefault="004A3E1A">
            <w:r>
              <w:t>-3</w:t>
            </w:r>
          </w:p>
        </w:tc>
      </w:tr>
      <w:tr w:rsidR="004A3E1A" w:rsidTr="00C15659">
        <w:tc>
          <w:tcPr>
            <w:tcW w:w="4518" w:type="dxa"/>
          </w:tcPr>
          <w:p w:rsidR="004A3E1A" w:rsidRDefault="004A3E1A">
            <w:r>
              <w:t>Specialist Recce Aircraft Spotting</w:t>
            </w:r>
          </w:p>
        </w:tc>
        <w:tc>
          <w:tcPr>
            <w:tcW w:w="2430" w:type="dxa"/>
          </w:tcPr>
          <w:p w:rsidR="004A3E1A" w:rsidRDefault="004A3E1A">
            <w:r>
              <w:t>-6</w:t>
            </w:r>
          </w:p>
        </w:tc>
      </w:tr>
    </w:tbl>
    <w:p w:rsidR="004A3E1A" w:rsidRDefault="004A3E1A"/>
    <w:p w:rsidR="004A3E1A" w:rsidRDefault="004A3E1A" w:rsidP="00C15659">
      <w:pPr>
        <w:pStyle w:val="Heading1"/>
        <w:numPr>
          <w:ilvl w:val="0"/>
          <w:numId w:val="0"/>
        </w:numPr>
        <w:ind w:left="720" w:hanging="720"/>
      </w:pPr>
      <w:r>
        <w:br w:type="page"/>
      </w:r>
      <w:r>
        <w:lastRenderedPageBreak/>
        <w:t>A</w:t>
      </w:r>
      <w:r w:rsidR="00C15659">
        <w:t>PPENDIX</w:t>
      </w:r>
      <w:r>
        <w:t xml:space="preserve"> D – Errors in Reports from Spotters</w:t>
      </w:r>
    </w:p>
    <w:p w:rsidR="004A3E1A" w:rsidRDefault="004A3E1A"/>
    <w:p w:rsidR="004A3E1A" w:rsidRDefault="004A3E1A">
      <w:r>
        <w:t>Note</w:t>
      </w:r>
      <w:proofErr w:type="gramStart"/>
      <w:r>
        <w:t>,</w:t>
      </w:r>
      <w:proofErr w:type="gramEnd"/>
      <w:r>
        <w:t xml:space="preserve"> if formation spotted at Long Range add an extra “hit” to determine the tables below.</w:t>
      </w:r>
    </w:p>
    <w:p w:rsidR="004A3E1A" w:rsidRDefault="004A3E1A">
      <w:r>
        <w:t>If a formation is spotted at Mid Range, add 2 extra “hits” to determine the tables below.</w:t>
      </w:r>
    </w:p>
    <w:p w:rsidR="004A3E1A" w:rsidRDefault="004A3E1A">
      <w:r>
        <w:t>If a formation is spotted at Close Range, add 3 extra “hits” to determine the tables below.</w:t>
      </w:r>
    </w:p>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83"/>
        <w:gridCol w:w="810"/>
        <w:gridCol w:w="7110"/>
      </w:tblGrid>
      <w:tr w:rsidR="004A3E1A" w:rsidTr="00C15659">
        <w:tc>
          <w:tcPr>
            <w:tcW w:w="9378" w:type="dxa"/>
            <w:gridSpan w:val="4"/>
          </w:tcPr>
          <w:p w:rsidR="004A3E1A" w:rsidRDefault="004A3E1A">
            <w:pPr>
              <w:rPr>
                <w:b/>
              </w:rPr>
            </w:pPr>
            <w:r>
              <w:rPr>
                <w:b/>
              </w:rPr>
              <w:t>TABLE 18 – Error in Numbers of targets - Single Dice Roll</w:t>
            </w:r>
          </w:p>
        </w:tc>
      </w:tr>
      <w:tr w:rsidR="004A3E1A" w:rsidTr="00C15659">
        <w:tc>
          <w:tcPr>
            <w:tcW w:w="675" w:type="dxa"/>
          </w:tcPr>
          <w:p w:rsidR="004A3E1A" w:rsidRDefault="004A3E1A">
            <w:r>
              <w:t>1 Hit</w:t>
            </w:r>
          </w:p>
        </w:tc>
        <w:tc>
          <w:tcPr>
            <w:tcW w:w="783" w:type="dxa"/>
          </w:tcPr>
          <w:p w:rsidR="004A3E1A" w:rsidRDefault="004A3E1A">
            <w:r>
              <w:t>2 Hits</w:t>
            </w:r>
          </w:p>
        </w:tc>
        <w:tc>
          <w:tcPr>
            <w:tcW w:w="810" w:type="dxa"/>
          </w:tcPr>
          <w:p w:rsidR="004A3E1A" w:rsidRDefault="004A3E1A">
            <w:r>
              <w:t>3 Hits</w:t>
            </w:r>
          </w:p>
        </w:tc>
        <w:tc>
          <w:tcPr>
            <w:tcW w:w="7110" w:type="dxa"/>
          </w:tcPr>
          <w:p w:rsidR="004A3E1A" w:rsidRDefault="004A3E1A">
            <w:r>
              <w:t>Result</w:t>
            </w:r>
          </w:p>
        </w:tc>
      </w:tr>
      <w:tr w:rsidR="004A3E1A" w:rsidTr="00C15659">
        <w:tc>
          <w:tcPr>
            <w:tcW w:w="675" w:type="dxa"/>
          </w:tcPr>
          <w:p w:rsidR="004A3E1A" w:rsidRDefault="004A3E1A">
            <w:r>
              <w:t>1-3</w:t>
            </w:r>
          </w:p>
        </w:tc>
        <w:tc>
          <w:tcPr>
            <w:tcW w:w="783" w:type="dxa"/>
          </w:tcPr>
          <w:p w:rsidR="004A3E1A" w:rsidRDefault="004A3E1A">
            <w:r>
              <w:t>1-2</w:t>
            </w:r>
          </w:p>
        </w:tc>
        <w:tc>
          <w:tcPr>
            <w:tcW w:w="810" w:type="dxa"/>
          </w:tcPr>
          <w:p w:rsidR="004A3E1A" w:rsidRDefault="004A3E1A">
            <w:r>
              <w:t>1</w:t>
            </w:r>
          </w:p>
        </w:tc>
        <w:tc>
          <w:tcPr>
            <w:tcW w:w="7110" w:type="dxa"/>
          </w:tcPr>
          <w:p w:rsidR="004A3E1A" w:rsidRDefault="004A3E1A">
            <w:r>
              <w:t>Remove two HZ (or nearest equivalents) from report, at least one target will be reported</w:t>
            </w:r>
          </w:p>
        </w:tc>
      </w:tr>
      <w:tr w:rsidR="004A3E1A" w:rsidTr="00C15659">
        <w:tc>
          <w:tcPr>
            <w:tcW w:w="675" w:type="dxa"/>
          </w:tcPr>
          <w:p w:rsidR="004A3E1A" w:rsidRDefault="004A3E1A">
            <w:r>
              <w:t>4-7</w:t>
            </w:r>
          </w:p>
        </w:tc>
        <w:tc>
          <w:tcPr>
            <w:tcW w:w="783" w:type="dxa"/>
          </w:tcPr>
          <w:p w:rsidR="004A3E1A" w:rsidRDefault="004A3E1A">
            <w:r>
              <w:t>3-8</w:t>
            </w:r>
          </w:p>
        </w:tc>
        <w:tc>
          <w:tcPr>
            <w:tcW w:w="810" w:type="dxa"/>
          </w:tcPr>
          <w:p w:rsidR="004A3E1A" w:rsidRDefault="004A3E1A">
            <w:r>
              <w:t>2-9</w:t>
            </w:r>
          </w:p>
        </w:tc>
        <w:tc>
          <w:tcPr>
            <w:tcW w:w="7110" w:type="dxa"/>
          </w:tcPr>
          <w:p w:rsidR="004A3E1A" w:rsidRDefault="004A3E1A">
            <w:r>
              <w:t>Report Correct Number of targets (also for 4 or more hits)</w:t>
            </w:r>
          </w:p>
        </w:tc>
      </w:tr>
      <w:tr w:rsidR="004A3E1A" w:rsidTr="00C15659">
        <w:tc>
          <w:tcPr>
            <w:tcW w:w="675" w:type="dxa"/>
          </w:tcPr>
          <w:p w:rsidR="004A3E1A" w:rsidRDefault="004A3E1A">
            <w:r>
              <w:t>8-10</w:t>
            </w:r>
          </w:p>
        </w:tc>
        <w:tc>
          <w:tcPr>
            <w:tcW w:w="783" w:type="dxa"/>
          </w:tcPr>
          <w:p w:rsidR="004A3E1A" w:rsidRDefault="004A3E1A">
            <w:r>
              <w:t>9-10</w:t>
            </w:r>
          </w:p>
        </w:tc>
        <w:tc>
          <w:tcPr>
            <w:tcW w:w="810" w:type="dxa"/>
          </w:tcPr>
          <w:p w:rsidR="004A3E1A" w:rsidRDefault="004A3E1A">
            <w:r>
              <w:t>10</w:t>
            </w:r>
          </w:p>
        </w:tc>
        <w:tc>
          <w:tcPr>
            <w:tcW w:w="7110" w:type="dxa"/>
          </w:tcPr>
          <w:p w:rsidR="004A3E1A" w:rsidRDefault="004A3E1A">
            <w:r>
              <w:t>Add two extra HZ targets if appropriate (not applicable to Aircraft or Subs)</w:t>
            </w:r>
          </w:p>
        </w:tc>
      </w:tr>
    </w:tbl>
    <w:p w:rsidR="004A3E1A" w:rsidRDefault="004A3E1A"/>
    <w:p w:rsidR="004A3E1A" w:rsidRDefault="004A3E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83"/>
        <w:gridCol w:w="810"/>
        <w:gridCol w:w="7105"/>
      </w:tblGrid>
      <w:tr w:rsidR="004A3E1A" w:rsidTr="00C15659">
        <w:tc>
          <w:tcPr>
            <w:tcW w:w="9373" w:type="dxa"/>
            <w:gridSpan w:val="4"/>
          </w:tcPr>
          <w:p w:rsidR="004A3E1A" w:rsidRDefault="004A3E1A">
            <w:pPr>
              <w:rPr>
                <w:b/>
              </w:rPr>
            </w:pPr>
            <w:r>
              <w:rPr>
                <w:b/>
              </w:rPr>
              <w:t>TABLE 19 – Size Change for Each Reported Target – one Single Dice Roll per Target</w:t>
            </w:r>
          </w:p>
        </w:tc>
      </w:tr>
      <w:tr w:rsidR="004A3E1A" w:rsidTr="00C15659">
        <w:tc>
          <w:tcPr>
            <w:tcW w:w="675" w:type="dxa"/>
          </w:tcPr>
          <w:p w:rsidR="004A3E1A" w:rsidRDefault="004A3E1A">
            <w:r>
              <w:t>1 Hit</w:t>
            </w:r>
          </w:p>
        </w:tc>
        <w:tc>
          <w:tcPr>
            <w:tcW w:w="783" w:type="dxa"/>
          </w:tcPr>
          <w:p w:rsidR="004A3E1A" w:rsidRDefault="004A3E1A">
            <w:r>
              <w:t>2 Hits</w:t>
            </w:r>
          </w:p>
        </w:tc>
        <w:tc>
          <w:tcPr>
            <w:tcW w:w="810" w:type="dxa"/>
          </w:tcPr>
          <w:p w:rsidR="004A3E1A" w:rsidRDefault="004A3E1A">
            <w:r>
              <w:t>3 Hits</w:t>
            </w:r>
          </w:p>
        </w:tc>
        <w:tc>
          <w:tcPr>
            <w:tcW w:w="7105" w:type="dxa"/>
          </w:tcPr>
          <w:p w:rsidR="004A3E1A" w:rsidRDefault="004A3E1A">
            <w:r>
              <w:t>Result</w:t>
            </w:r>
          </w:p>
        </w:tc>
      </w:tr>
      <w:tr w:rsidR="004A3E1A" w:rsidTr="00C15659">
        <w:tc>
          <w:tcPr>
            <w:tcW w:w="675" w:type="dxa"/>
          </w:tcPr>
          <w:p w:rsidR="004A3E1A" w:rsidRDefault="004A3E1A">
            <w:r>
              <w:t>1-3</w:t>
            </w:r>
          </w:p>
        </w:tc>
        <w:tc>
          <w:tcPr>
            <w:tcW w:w="783" w:type="dxa"/>
          </w:tcPr>
          <w:p w:rsidR="004A3E1A" w:rsidRDefault="004A3E1A">
            <w:r>
              <w:t>1-2</w:t>
            </w:r>
          </w:p>
        </w:tc>
        <w:tc>
          <w:tcPr>
            <w:tcW w:w="810" w:type="dxa"/>
          </w:tcPr>
          <w:p w:rsidR="004A3E1A" w:rsidRDefault="004A3E1A">
            <w:r>
              <w:t>1</w:t>
            </w:r>
          </w:p>
        </w:tc>
        <w:tc>
          <w:tcPr>
            <w:tcW w:w="7105" w:type="dxa"/>
          </w:tcPr>
          <w:p w:rsidR="004A3E1A" w:rsidRDefault="004A3E1A">
            <w:r>
              <w:t>Reduce Target Size by 1, (increase if target is LZ unless it is an AC or SS)</w:t>
            </w:r>
          </w:p>
        </w:tc>
      </w:tr>
      <w:tr w:rsidR="004A3E1A" w:rsidTr="00C15659">
        <w:tc>
          <w:tcPr>
            <w:tcW w:w="675" w:type="dxa"/>
          </w:tcPr>
          <w:p w:rsidR="004A3E1A" w:rsidRDefault="004A3E1A">
            <w:r>
              <w:t>4-7</w:t>
            </w:r>
          </w:p>
        </w:tc>
        <w:tc>
          <w:tcPr>
            <w:tcW w:w="783" w:type="dxa"/>
          </w:tcPr>
          <w:p w:rsidR="004A3E1A" w:rsidRDefault="004A3E1A">
            <w:r>
              <w:t>3-8</w:t>
            </w:r>
          </w:p>
        </w:tc>
        <w:tc>
          <w:tcPr>
            <w:tcW w:w="810" w:type="dxa"/>
          </w:tcPr>
          <w:p w:rsidR="004A3E1A" w:rsidRDefault="004A3E1A">
            <w:r>
              <w:t>2-9</w:t>
            </w:r>
          </w:p>
        </w:tc>
        <w:tc>
          <w:tcPr>
            <w:tcW w:w="7105" w:type="dxa"/>
          </w:tcPr>
          <w:p w:rsidR="004A3E1A" w:rsidRDefault="004A3E1A">
            <w:r>
              <w:t>Report Correct Size of target</w:t>
            </w:r>
          </w:p>
        </w:tc>
      </w:tr>
      <w:tr w:rsidR="004A3E1A" w:rsidTr="00C15659">
        <w:tc>
          <w:tcPr>
            <w:tcW w:w="675" w:type="dxa"/>
          </w:tcPr>
          <w:p w:rsidR="004A3E1A" w:rsidRDefault="004A3E1A">
            <w:r>
              <w:t>8-10</w:t>
            </w:r>
          </w:p>
        </w:tc>
        <w:tc>
          <w:tcPr>
            <w:tcW w:w="783" w:type="dxa"/>
          </w:tcPr>
          <w:p w:rsidR="004A3E1A" w:rsidRDefault="004A3E1A">
            <w:r>
              <w:t>9-10</w:t>
            </w:r>
          </w:p>
        </w:tc>
        <w:tc>
          <w:tcPr>
            <w:tcW w:w="810" w:type="dxa"/>
          </w:tcPr>
          <w:p w:rsidR="004A3E1A" w:rsidRDefault="004A3E1A">
            <w:r>
              <w:t>10</w:t>
            </w:r>
          </w:p>
        </w:tc>
        <w:tc>
          <w:tcPr>
            <w:tcW w:w="7105" w:type="dxa"/>
          </w:tcPr>
          <w:p w:rsidR="004A3E1A" w:rsidRDefault="004A3E1A">
            <w:r>
              <w:t>Increase Target Size by 1, (reduce it if target is XZ)</w:t>
            </w:r>
          </w:p>
        </w:tc>
      </w:tr>
    </w:tbl>
    <w:p w:rsidR="004A3E1A" w:rsidRDefault="004A3E1A"/>
    <w:sectPr w:rsidR="004A3E1A">
      <w:pgSz w:w="11907" w:h="16840" w:code="9"/>
      <w:pgMar w:top="1077" w:right="1134" w:bottom="107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3B7" w:rsidRDefault="002B43B7">
      <w:r>
        <w:separator/>
      </w:r>
    </w:p>
  </w:endnote>
  <w:endnote w:type="continuationSeparator" w:id="0">
    <w:p w:rsidR="002B43B7" w:rsidRDefault="002B43B7">
      <w:r>
        <w:continuationSeparator/>
      </w:r>
    </w:p>
  </w:endnote>
  <w:endnote w:type="continuationNotice" w:id="1">
    <w:p w:rsidR="002B43B7" w:rsidRDefault="002B4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35A" w:rsidRDefault="00AD735A">
    <w:pPr>
      <w:pStyle w:val="Footer"/>
      <w:tabs>
        <w:tab w:val="clear" w:pos="4153"/>
        <w:tab w:val="clear" w:pos="8306"/>
        <w:tab w:val="center" w:pos="4678"/>
        <w:tab w:val="right" w:pos="8364"/>
      </w:tabs>
    </w:pPr>
    <w:r>
      <w:t>Version 0.1</w:t>
    </w:r>
    <w:r>
      <w:tab/>
    </w:r>
    <w:r>
      <w:rPr>
        <w:rStyle w:val="PageNumber"/>
      </w:rPr>
      <w:fldChar w:fldCharType="begin"/>
    </w:r>
    <w:r>
      <w:rPr>
        <w:rStyle w:val="PageNumber"/>
      </w:rPr>
      <w:instrText xml:space="preserve"> PAGE </w:instrText>
    </w:r>
    <w:r>
      <w:rPr>
        <w:rStyle w:val="PageNumber"/>
      </w:rPr>
      <w:fldChar w:fldCharType="separate"/>
    </w:r>
    <w:r w:rsidR="00E71EA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w:instrText>
    </w:r>
    <w:r>
      <w:rPr>
        <w:rStyle w:val="PageNumber"/>
      </w:rPr>
      <w:fldChar w:fldCharType="separate"/>
    </w:r>
    <w:r w:rsidR="00E71EA0">
      <w:rPr>
        <w:rStyle w:val="PageNumber"/>
        <w:noProof/>
      </w:rPr>
      <w:t>29</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DATE \@ "dd/MM/yy" </w:instrText>
    </w:r>
    <w:r>
      <w:rPr>
        <w:rStyle w:val="PageNumber"/>
      </w:rPr>
      <w:fldChar w:fldCharType="separate"/>
    </w:r>
    <w:ins w:id="2" w:author="Clive" w:date="2021-06-23T16:36:00Z">
      <w:r>
        <w:rPr>
          <w:rStyle w:val="PageNumber"/>
          <w:noProof/>
        </w:rPr>
        <w:t>23/06/21</w:t>
      </w:r>
    </w:ins>
    <w:del w:id="3" w:author="Clive" w:date="2020-09-13T10:38:00Z">
      <w:r w:rsidDel="00E100DC">
        <w:rPr>
          <w:rStyle w:val="PageNumber"/>
          <w:noProof/>
        </w:rPr>
        <w:delText>13/07/20</w:delText>
      </w:r>
    </w:del>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3B7" w:rsidRDefault="002B43B7">
      <w:r>
        <w:separator/>
      </w:r>
    </w:p>
  </w:footnote>
  <w:footnote w:type="continuationSeparator" w:id="0">
    <w:p w:rsidR="002B43B7" w:rsidRDefault="002B43B7">
      <w:r>
        <w:continuationSeparator/>
      </w:r>
    </w:p>
  </w:footnote>
  <w:footnote w:type="continuationNotice" w:id="1">
    <w:p w:rsidR="002B43B7" w:rsidRDefault="002B43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35A" w:rsidRDefault="00AD735A">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28</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35A" w:rsidRDefault="00AD7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5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0A2606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45D37F0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4D16103F"/>
    <w:multiLevelType w:val="singleLevel"/>
    <w:tmpl w:val="0809000F"/>
    <w:lvl w:ilvl="0">
      <w:start w:val="1"/>
      <w:numFmt w:val="decimal"/>
      <w:lvlText w:val="%1."/>
      <w:lvlJc w:val="left"/>
      <w:pPr>
        <w:tabs>
          <w:tab w:val="num" w:pos="360"/>
        </w:tabs>
        <w:ind w:left="360" w:hanging="360"/>
      </w:pPr>
    </w:lvl>
  </w:abstractNum>
  <w:abstractNum w:abstractNumId="4">
    <w:nsid w:val="513B7ADA"/>
    <w:multiLevelType w:val="singleLevel"/>
    <w:tmpl w:val="0809000F"/>
    <w:lvl w:ilvl="0">
      <w:start w:val="1"/>
      <w:numFmt w:val="decimal"/>
      <w:lvlText w:val="%1."/>
      <w:lvlJc w:val="left"/>
      <w:pPr>
        <w:tabs>
          <w:tab w:val="num" w:pos="360"/>
        </w:tabs>
        <w:ind w:left="360" w:hanging="360"/>
      </w:pPr>
    </w:lvl>
  </w:abstractNum>
  <w:abstractNum w:abstractNumId="5">
    <w:nsid w:val="62EF4554"/>
    <w:multiLevelType w:val="singleLevel"/>
    <w:tmpl w:val="0809000F"/>
    <w:lvl w:ilvl="0">
      <w:start w:val="1"/>
      <w:numFmt w:val="decimal"/>
      <w:lvlText w:val="%1."/>
      <w:lvlJc w:val="left"/>
      <w:pPr>
        <w:tabs>
          <w:tab w:val="num" w:pos="360"/>
        </w:tabs>
        <w:ind w:left="360" w:hanging="360"/>
      </w:pPr>
    </w:lvl>
  </w:abstractNum>
  <w:abstractNum w:abstractNumId="6">
    <w:nsid w:val="64E61B0D"/>
    <w:multiLevelType w:val="singleLevel"/>
    <w:tmpl w:val="ED381070"/>
    <w:lvl w:ilvl="0">
      <w:start w:val="1"/>
      <w:numFmt w:val="decimal"/>
      <w:pStyle w:val="Heading1"/>
      <w:lvlText w:val="%1"/>
      <w:lvlJc w:val="left"/>
      <w:pPr>
        <w:tabs>
          <w:tab w:val="num" w:pos="720"/>
        </w:tabs>
        <w:ind w:left="720" w:hanging="720"/>
      </w:pPr>
      <w:rPr>
        <w:rFonts w:hint="default"/>
      </w:rPr>
    </w:lvl>
  </w:abstractNum>
  <w:abstractNum w:abstractNumId="7">
    <w:nsid w:val="704A03B3"/>
    <w:multiLevelType w:val="multilevel"/>
    <w:tmpl w:val="4DB485BA"/>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75FB62F9"/>
    <w:multiLevelType w:val="singleLevel"/>
    <w:tmpl w:val="0809000F"/>
    <w:lvl w:ilvl="0">
      <w:start w:val="1"/>
      <w:numFmt w:val="decimal"/>
      <w:lvlText w:val="%1."/>
      <w:lvlJc w:val="left"/>
      <w:pPr>
        <w:tabs>
          <w:tab w:val="num" w:pos="360"/>
        </w:tabs>
        <w:ind w:left="360" w:hanging="360"/>
      </w:pPr>
    </w:lvl>
  </w:abstractNum>
  <w:abstractNum w:abstractNumId="9">
    <w:nsid w:val="7ACF2DB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1"/>
  </w:num>
  <w:num w:numId="4">
    <w:abstractNumId w:val="8"/>
  </w:num>
  <w:num w:numId="5">
    <w:abstractNumId w:val="5"/>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1F"/>
    <w:rsid w:val="000016E9"/>
    <w:rsid w:val="00027D6F"/>
    <w:rsid w:val="000300B1"/>
    <w:rsid w:val="000440E4"/>
    <w:rsid w:val="000459C7"/>
    <w:rsid w:val="0005143F"/>
    <w:rsid w:val="00053EE5"/>
    <w:rsid w:val="00064600"/>
    <w:rsid w:val="0006572A"/>
    <w:rsid w:val="00066515"/>
    <w:rsid w:val="00070091"/>
    <w:rsid w:val="00072A4E"/>
    <w:rsid w:val="0008652A"/>
    <w:rsid w:val="00095FFE"/>
    <w:rsid w:val="00097B39"/>
    <w:rsid w:val="000A4E00"/>
    <w:rsid w:val="000C0D1F"/>
    <w:rsid w:val="000C5727"/>
    <w:rsid w:val="000D1EB2"/>
    <w:rsid w:val="0010249A"/>
    <w:rsid w:val="00110E2B"/>
    <w:rsid w:val="00125B01"/>
    <w:rsid w:val="00132832"/>
    <w:rsid w:val="00140121"/>
    <w:rsid w:val="00141155"/>
    <w:rsid w:val="00143437"/>
    <w:rsid w:val="00143C0E"/>
    <w:rsid w:val="00144B45"/>
    <w:rsid w:val="0014551F"/>
    <w:rsid w:val="001579D2"/>
    <w:rsid w:val="00172A47"/>
    <w:rsid w:val="00174DCD"/>
    <w:rsid w:val="001804A3"/>
    <w:rsid w:val="00181D59"/>
    <w:rsid w:val="00194572"/>
    <w:rsid w:val="001A338E"/>
    <w:rsid w:val="001A71B8"/>
    <w:rsid w:val="001B4B50"/>
    <w:rsid w:val="001B5828"/>
    <w:rsid w:val="001D2AA0"/>
    <w:rsid w:val="001E12F5"/>
    <w:rsid w:val="001E5BA5"/>
    <w:rsid w:val="001E7E7F"/>
    <w:rsid w:val="00201D5E"/>
    <w:rsid w:val="002072CC"/>
    <w:rsid w:val="00225E45"/>
    <w:rsid w:val="00226EEE"/>
    <w:rsid w:val="002333D1"/>
    <w:rsid w:val="00243429"/>
    <w:rsid w:val="002473D5"/>
    <w:rsid w:val="002573C0"/>
    <w:rsid w:val="002633FE"/>
    <w:rsid w:val="00263E32"/>
    <w:rsid w:val="00270B5A"/>
    <w:rsid w:val="0028093A"/>
    <w:rsid w:val="00282B43"/>
    <w:rsid w:val="0029027F"/>
    <w:rsid w:val="002A44CC"/>
    <w:rsid w:val="002A7B80"/>
    <w:rsid w:val="002B43B7"/>
    <w:rsid w:val="002C7357"/>
    <w:rsid w:val="002D05AF"/>
    <w:rsid w:val="002E1CD5"/>
    <w:rsid w:val="002F19B9"/>
    <w:rsid w:val="002F2952"/>
    <w:rsid w:val="00302CC8"/>
    <w:rsid w:val="0030556E"/>
    <w:rsid w:val="003165CE"/>
    <w:rsid w:val="00321DFB"/>
    <w:rsid w:val="003243B8"/>
    <w:rsid w:val="00331076"/>
    <w:rsid w:val="003408AD"/>
    <w:rsid w:val="003422A0"/>
    <w:rsid w:val="0034237D"/>
    <w:rsid w:val="00365AE5"/>
    <w:rsid w:val="00366BD5"/>
    <w:rsid w:val="00370213"/>
    <w:rsid w:val="00373B0B"/>
    <w:rsid w:val="00377385"/>
    <w:rsid w:val="00383FCF"/>
    <w:rsid w:val="00385D17"/>
    <w:rsid w:val="00391535"/>
    <w:rsid w:val="00392A12"/>
    <w:rsid w:val="0039334C"/>
    <w:rsid w:val="00396908"/>
    <w:rsid w:val="003B426E"/>
    <w:rsid w:val="003C15B4"/>
    <w:rsid w:val="003D7D69"/>
    <w:rsid w:val="003E0753"/>
    <w:rsid w:val="004025C3"/>
    <w:rsid w:val="004102B1"/>
    <w:rsid w:val="0041239F"/>
    <w:rsid w:val="004135B1"/>
    <w:rsid w:val="00416804"/>
    <w:rsid w:val="00421757"/>
    <w:rsid w:val="004254E8"/>
    <w:rsid w:val="00430899"/>
    <w:rsid w:val="004321F4"/>
    <w:rsid w:val="004346A3"/>
    <w:rsid w:val="00444386"/>
    <w:rsid w:val="00451310"/>
    <w:rsid w:val="004552A5"/>
    <w:rsid w:val="00481FE0"/>
    <w:rsid w:val="00482670"/>
    <w:rsid w:val="00484DE2"/>
    <w:rsid w:val="00486A3D"/>
    <w:rsid w:val="00492E43"/>
    <w:rsid w:val="004A24C9"/>
    <w:rsid w:val="004A3E1A"/>
    <w:rsid w:val="004B43C3"/>
    <w:rsid w:val="004B5C19"/>
    <w:rsid w:val="004C5503"/>
    <w:rsid w:val="004C58BB"/>
    <w:rsid w:val="004D1227"/>
    <w:rsid w:val="004D2AEB"/>
    <w:rsid w:val="004D3CD4"/>
    <w:rsid w:val="004D4505"/>
    <w:rsid w:val="004D47C9"/>
    <w:rsid w:val="004D4B60"/>
    <w:rsid w:val="004D6214"/>
    <w:rsid w:val="004E5794"/>
    <w:rsid w:val="004F28F6"/>
    <w:rsid w:val="005004C6"/>
    <w:rsid w:val="00502E1D"/>
    <w:rsid w:val="0050483C"/>
    <w:rsid w:val="005107C7"/>
    <w:rsid w:val="00511070"/>
    <w:rsid w:val="005112BC"/>
    <w:rsid w:val="00513832"/>
    <w:rsid w:val="00514C48"/>
    <w:rsid w:val="00536420"/>
    <w:rsid w:val="005446E8"/>
    <w:rsid w:val="00544F14"/>
    <w:rsid w:val="0055111D"/>
    <w:rsid w:val="00552294"/>
    <w:rsid w:val="00553753"/>
    <w:rsid w:val="00553E93"/>
    <w:rsid w:val="00554C7B"/>
    <w:rsid w:val="00555E8A"/>
    <w:rsid w:val="0055728C"/>
    <w:rsid w:val="00567A9A"/>
    <w:rsid w:val="00573698"/>
    <w:rsid w:val="005A6C27"/>
    <w:rsid w:val="005B69C1"/>
    <w:rsid w:val="005C0408"/>
    <w:rsid w:val="005C2CC2"/>
    <w:rsid w:val="005C7C11"/>
    <w:rsid w:val="005D0552"/>
    <w:rsid w:val="005D45A6"/>
    <w:rsid w:val="005D56CD"/>
    <w:rsid w:val="005F3197"/>
    <w:rsid w:val="005F37B5"/>
    <w:rsid w:val="005F4114"/>
    <w:rsid w:val="006010DC"/>
    <w:rsid w:val="00627D0D"/>
    <w:rsid w:val="00632E70"/>
    <w:rsid w:val="0063310B"/>
    <w:rsid w:val="00645761"/>
    <w:rsid w:val="00645977"/>
    <w:rsid w:val="00651049"/>
    <w:rsid w:val="00664B58"/>
    <w:rsid w:val="00666877"/>
    <w:rsid w:val="00684ED1"/>
    <w:rsid w:val="00686059"/>
    <w:rsid w:val="006928AF"/>
    <w:rsid w:val="006A7F2E"/>
    <w:rsid w:val="006B3642"/>
    <w:rsid w:val="006B48E5"/>
    <w:rsid w:val="006B731D"/>
    <w:rsid w:val="006C36E4"/>
    <w:rsid w:val="006D3EC2"/>
    <w:rsid w:val="006F7E8E"/>
    <w:rsid w:val="00705123"/>
    <w:rsid w:val="00737EB1"/>
    <w:rsid w:val="00742486"/>
    <w:rsid w:val="00743EBD"/>
    <w:rsid w:val="0076058B"/>
    <w:rsid w:val="00766285"/>
    <w:rsid w:val="007728AE"/>
    <w:rsid w:val="00783FEF"/>
    <w:rsid w:val="00784AC1"/>
    <w:rsid w:val="00786F55"/>
    <w:rsid w:val="007A1AFD"/>
    <w:rsid w:val="007A2A83"/>
    <w:rsid w:val="007A565D"/>
    <w:rsid w:val="007B6E07"/>
    <w:rsid w:val="007C1531"/>
    <w:rsid w:val="007C1643"/>
    <w:rsid w:val="007C2DC4"/>
    <w:rsid w:val="007C31E7"/>
    <w:rsid w:val="007C3C79"/>
    <w:rsid w:val="007C640D"/>
    <w:rsid w:val="007E66DB"/>
    <w:rsid w:val="008118AC"/>
    <w:rsid w:val="008139CE"/>
    <w:rsid w:val="0081422E"/>
    <w:rsid w:val="00820EC6"/>
    <w:rsid w:val="00826658"/>
    <w:rsid w:val="008341DE"/>
    <w:rsid w:val="00835DD0"/>
    <w:rsid w:val="00837B6B"/>
    <w:rsid w:val="0084070A"/>
    <w:rsid w:val="00846E0A"/>
    <w:rsid w:val="008526BD"/>
    <w:rsid w:val="00862B83"/>
    <w:rsid w:val="008633C4"/>
    <w:rsid w:val="00864147"/>
    <w:rsid w:val="0087346F"/>
    <w:rsid w:val="0088334A"/>
    <w:rsid w:val="00884E1D"/>
    <w:rsid w:val="008928E5"/>
    <w:rsid w:val="008944E9"/>
    <w:rsid w:val="00895EAB"/>
    <w:rsid w:val="008A0B8C"/>
    <w:rsid w:val="008B4BD0"/>
    <w:rsid w:val="008B5483"/>
    <w:rsid w:val="008C03A3"/>
    <w:rsid w:val="008C1607"/>
    <w:rsid w:val="008C1BB2"/>
    <w:rsid w:val="008C36E7"/>
    <w:rsid w:val="008E1006"/>
    <w:rsid w:val="008E4238"/>
    <w:rsid w:val="008E5F85"/>
    <w:rsid w:val="008E6E5D"/>
    <w:rsid w:val="008F663E"/>
    <w:rsid w:val="008F6786"/>
    <w:rsid w:val="00903092"/>
    <w:rsid w:val="00906A6E"/>
    <w:rsid w:val="00910B3F"/>
    <w:rsid w:val="00914DC6"/>
    <w:rsid w:val="0091739C"/>
    <w:rsid w:val="00920172"/>
    <w:rsid w:val="00930819"/>
    <w:rsid w:val="00936CD8"/>
    <w:rsid w:val="009402AA"/>
    <w:rsid w:val="009428D4"/>
    <w:rsid w:val="0095121B"/>
    <w:rsid w:val="00952D38"/>
    <w:rsid w:val="0095330C"/>
    <w:rsid w:val="00956E2F"/>
    <w:rsid w:val="00964628"/>
    <w:rsid w:val="00973512"/>
    <w:rsid w:val="00974901"/>
    <w:rsid w:val="0097602C"/>
    <w:rsid w:val="0098301F"/>
    <w:rsid w:val="009917C7"/>
    <w:rsid w:val="009A0701"/>
    <w:rsid w:val="009A5CE8"/>
    <w:rsid w:val="009A6A4C"/>
    <w:rsid w:val="009A6C88"/>
    <w:rsid w:val="009C7256"/>
    <w:rsid w:val="009D0D6C"/>
    <w:rsid w:val="009D4F77"/>
    <w:rsid w:val="009D7F4A"/>
    <w:rsid w:val="009E2B79"/>
    <w:rsid w:val="009E406E"/>
    <w:rsid w:val="009E5C8A"/>
    <w:rsid w:val="009E644E"/>
    <w:rsid w:val="009E7C8A"/>
    <w:rsid w:val="009F3BFC"/>
    <w:rsid w:val="009F511E"/>
    <w:rsid w:val="00A003AA"/>
    <w:rsid w:val="00A046CE"/>
    <w:rsid w:val="00A07450"/>
    <w:rsid w:val="00A12151"/>
    <w:rsid w:val="00A2304B"/>
    <w:rsid w:val="00A43C9A"/>
    <w:rsid w:val="00A454C4"/>
    <w:rsid w:val="00A47257"/>
    <w:rsid w:val="00A53966"/>
    <w:rsid w:val="00A56187"/>
    <w:rsid w:val="00A656B1"/>
    <w:rsid w:val="00A81CE6"/>
    <w:rsid w:val="00A83A3F"/>
    <w:rsid w:val="00A92A76"/>
    <w:rsid w:val="00A942A7"/>
    <w:rsid w:val="00A95A87"/>
    <w:rsid w:val="00AA5BD6"/>
    <w:rsid w:val="00AD735A"/>
    <w:rsid w:val="00AE4FC5"/>
    <w:rsid w:val="00B12746"/>
    <w:rsid w:val="00B305AF"/>
    <w:rsid w:val="00B366D7"/>
    <w:rsid w:val="00B42936"/>
    <w:rsid w:val="00B52322"/>
    <w:rsid w:val="00B53D39"/>
    <w:rsid w:val="00B551A1"/>
    <w:rsid w:val="00B72414"/>
    <w:rsid w:val="00B77864"/>
    <w:rsid w:val="00B831FF"/>
    <w:rsid w:val="00B92C2D"/>
    <w:rsid w:val="00B97F2A"/>
    <w:rsid w:val="00BA6881"/>
    <w:rsid w:val="00BB3423"/>
    <w:rsid w:val="00BB5460"/>
    <w:rsid w:val="00BD16E1"/>
    <w:rsid w:val="00BE571D"/>
    <w:rsid w:val="00BF2D5F"/>
    <w:rsid w:val="00C1062F"/>
    <w:rsid w:val="00C15659"/>
    <w:rsid w:val="00C16ABA"/>
    <w:rsid w:val="00C43364"/>
    <w:rsid w:val="00C50410"/>
    <w:rsid w:val="00C634E3"/>
    <w:rsid w:val="00C7596D"/>
    <w:rsid w:val="00C75FA7"/>
    <w:rsid w:val="00C77DEA"/>
    <w:rsid w:val="00C8288D"/>
    <w:rsid w:val="00C857D6"/>
    <w:rsid w:val="00C90187"/>
    <w:rsid w:val="00C95E38"/>
    <w:rsid w:val="00CA421E"/>
    <w:rsid w:val="00CA5504"/>
    <w:rsid w:val="00CB51E3"/>
    <w:rsid w:val="00CB75E7"/>
    <w:rsid w:val="00CC5BDC"/>
    <w:rsid w:val="00CD06A4"/>
    <w:rsid w:val="00CD61A5"/>
    <w:rsid w:val="00CF2A58"/>
    <w:rsid w:val="00CF472A"/>
    <w:rsid w:val="00CF55F8"/>
    <w:rsid w:val="00CF79F0"/>
    <w:rsid w:val="00D04657"/>
    <w:rsid w:val="00D121A3"/>
    <w:rsid w:val="00D1388C"/>
    <w:rsid w:val="00D145D0"/>
    <w:rsid w:val="00D220C1"/>
    <w:rsid w:val="00D22961"/>
    <w:rsid w:val="00D261C7"/>
    <w:rsid w:val="00D37095"/>
    <w:rsid w:val="00D43799"/>
    <w:rsid w:val="00D501B9"/>
    <w:rsid w:val="00D524B6"/>
    <w:rsid w:val="00D54343"/>
    <w:rsid w:val="00D619FF"/>
    <w:rsid w:val="00D669FC"/>
    <w:rsid w:val="00D67251"/>
    <w:rsid w:val="00D72562"/>
    <w:rsid w:val="00D854E9"/>
    <w:rsid w:val="00D870FD"/>
    <w:rsid w:val="00D95C7A"/>
    <w:rsid w:val="00DB714B"/>
    <w:rsid w:val="00DE3BE6"/>
    <w:rsid w:val="00DF5BCB"/>
    <w:rsid w:val="00E00556"/>
    <w:rsid w:val="00E0770B"/>
    <w:rsid w:val="00E100DC"/>
    <w:rsid w:val="00E30992"/>
    <w:rsid w:val="00E32350"/>
    <w:rsid w:val="00E36C78"/>
    <w:rsid w:val="00E36F01"/>
    <w:rsid w:val="00E5362C"/>
    <w:rsid w:val="00E5470C"/>
    <w:rsid w:val="00E63A7E"/>
    <w:rsid w:val="00E66263"/>
    <w:rsid w:val="00E67467"/>
    <w:rsid w:val="00E71EA0"/>
    <w:rsid w:val="00E72BD7"/>
    <w:rsid w:val="00E7565C"/>
    <w:rsid w:val="00E922D9"/>
    <w:rsid w:val="00E94FC1"/>
    <w:rsid w:val="00E96A37"/>
    <w:rsid w:val="00EA28C5"/>
    <w:rsid w:val="00EA2A3E"/>
    <w:rsid w:val="00EB3A02"/>
    <w:rsid w:val="00EB7689"/>
    <w:rsid w:val="00EC09B2"/>
    <w:rsid w:val="00EC0AC9"/>
    <w:rsid w:val="00ED7496"/>
    <w:rsid w:val="00EE1E58"/>
    <w:rsid w:val="00EE4320"/>
    <w:rsid w:val="00EF0EEC"/>
    <w:rsid w:val="00EF53DC"/>
    <w:rsid w:val="00F01A7B"/>
    <w:rsid w:val="00F02BAC"/>
    <w:rsid w:val="00F102BA"/>
    <w:rsid w:val="00F270AE"/>
    <w:rsid w:val="00F30419"/>
    <w:rsid w:val="00F32046"/>
    <w:rsid w:val="00F35E2A"/>
    <w:rsid w:val="00F40624"/>
    <w:rsid w:val="00F6284F"/>
    <w:rsid w:val="00F679D5"/>
    <w:rsid w:val="00F771ED"/>
    <w:rsid w:val="00F77AF9"/>
    <w:rsid w:val="00F87E83"/>
    <w:rsid w:val="00F910FD"/>
    <w:rsid w:val="00F946DD"/>
    <w:rsid w:val="00F976C5"/>
    <w:rsid w:val="00FA3585"/>
    <w:rsid w:val="00FB2A5A"/>
    <w:rsid w:val="00FC1222"/>
    <w:rsid w:val="00FC5E5D"/>
    <w:rsid w:val="00FD27DE"/>
    <w:rsid w:val="00FE458A"/>
    <w:rsid w:val="00FE48FA"/>
    <w:rsid w:val="00FF3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01"/>
    <w:pPr>
      <w:ind w:firstLine="0"/>
    </w:pPr>
    <w:rPr>
      <w:rFonts w:ascii="Arial" w:hAnsi="Arial"/>
    </w:rPr>
  </w:style>
  <w:style w:type="paragraph" w:styleId="Heading1">
    <w:name w:val="heading 1"/>
    <w:basedOn w:val="Normal"/>
    <w:next w:val="Normal"/>
    <w:link w:val="Heading1Char"/>
    <w:uiPriority w:val="9"/>
    <w:qFormat/>
    <w:rsid w:val="00835DD0"/>
    <w:pPr>
      <w:numPr>
        <w:numId w:val="1"/>
      </w:numPr>
      <w:outlineLvl w:val="0"/>
    </w:pPr>
    <w:rPr>
      <w:b/>
    </w:rPr>
  </w:style>
  <w:style w:type="paragraph" w:styleId="Heading2">
    <w:name w:val="heading 2"/>
    <w:basedOn w:val="Normal"/>
    <w:next w:val="Normal"/>
    <w:link w:val="Heading2Char"/>
    <w:uiPriority w:val="9"/>
    <w:unhideWhenUsed/>
    <w:qFormat/>
    <w:rsid w:val="00835DD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35DD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835DD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35DD0"/>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35DD0"/>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35DD0"/>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35DD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35DD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unhideWhenUsed/>
    <w:rsid w:val="008633C4"/>
    <w:rPr>
      <w:rFonts w:ascii="Tahoma" w:hAnsi="Tahoma" w:cs="Tahoma"/>
      <w:sz w:val="16"/>
      <w:szCs w:val="16"/>
    </w:rPr>
  </w:style>
  <w:style w:type="character" w:customStyle="1" w:styleId="BalloonTextChar">
    <w:name w:val="Balloon Text Char"/>
    <w:link w:val="BalloonText"/>
    <w:rsid w:val="000C0D1F"/>
    <w:rPr>
      <w:rFonts w:ascii="Tahoma" w:hAnsi="Tahoma" w:cs="Tahoma"/>
      <w:sz w:val="16"/>
      <w:szCs w:val="16"/>
    </w:rPr>
  </w:style>
  <w:style w:type="table" w:styleId="TableGrid">
    <w:name w:val="Table Grid"/>
    <w:basedOn w:val="TableNormal"/>
    <w:rsid w:val="00863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640D"/>
  </w:style>
  <w:style w:type="character" w:customStyle="1" w:styleId="Heading1Char">
    <w:name w:val="Heading 1 Char"/>
    <w:basedOn w:val="DefaultParagraphFont"/>
    <w:link w:val="Heading1"/>
    <w:uiPriority w:val="9"/>
    <w:rsid w:val="00835DD0"/>
    <w:rPr>
      <w:rFonts w:ascii="Arial" w:hAnsi="Arial"/>
      <w:b/>
    </w:rPr>
  </w:style>
  <w:style w:type="character" w:customStyle="1" w:styleId="Heading2Char">
    <w:name w:val="Heading 2 Char"/>
    <w:basedOn w:val="DefaultParagraphFont"/>
    <w:link w:val="Heading2"/>
    <w:uiPriority w:val="9"/>
    <w:rsid w:val="00835DD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835DD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835DD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35DD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35DD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35DD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35DD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35DD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835DD0"/>
    <w:rPr>
      <w:b/>
      <w:bCs/>
      <w:sz w:val="18"/>
      <w:szCs w:val="18"/>
    </w:rPr>
  </w:style>
  <w:style w:type="paragraph" w:styleId="Title">
    <w:name w:val="Title"/>
    <w:basedOn w:val="Normal"/>
    <w:next w:val="Normal"/>
    <w:link w:val="TitleChar"/>
    <w:uiPriority w:val="10"/>
    <w:qFormat/>
    <w:rsid w:val="00835DD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35DD0"/>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35DD0"/>
    <w:pPr>
      <w:spacing w:before="200" w:after="900"/>
      <w:jc w:val="right"/>
    </w:pPr>
    <w:rPr>
      <w:i/>
      <w:iCs/>
      <w:sz w:val="24"/>
      <w:szCs w:val="24"/>
    </w:rPr>
  </w:style>
  <w:style w:type="character" w:customStyle="1" w:styleId="SubtitleChar">
    <w:name w:val="Subtitle Char"/>
    <w:basedOn w:val="DefaultParagraphFont"/>
    <w:link w:val="Subtitle"/>
    <w:uiPriority w:val="11"/>
    <w:rsid w:val="00835DD0"/>
    <w:rPr>
      <w:i/>
      <w:iCs/>
      <w:sz w:val="24"/>
      <w:szCs w:val="24"/>
    </w:rPr>
  </w:style>
  <w:style w:type="character" w:styleId="Strong">
    <w:name w:val="Strong"/>
    <w:basedOn w:val="DefaultParagraphFont"/>
    <w:uiPriority w:val="22"/>
    <w:qFormat/>
    <w:rsid w:val="00835DD0"/>
    <w:rPr>
      <w:b/>
      <w:bCs/>
      <w:spacing w:val="0"/>
    </w:rPr>
  </w:style>
  <w:style w:type="character" w:styleId="Emphasis">
    <w:name w:val="Emphasis"/>
    <w:uiPriority w:val="20"/>
    <w:qFormat/>
    <w:rsid w:val="00835DD0"/>
    <w:rPr>
      <w:b/>
      <w:bCs/>
      <w:i/>
      <w:iCs/>
      <w:color w:val="5A5A5A" w:themeColor="text1" w:themeTint="A5"/>
    </w:rPr>
  </w:style>
  <w:style w:type="paragraph" w:styleId="NoSpacing">
    <w:name w:val="No Spacing"/>
    <w:basedOn w:val="Normal"/>
    <w:link w:val="NoSpacingChar"/>
    <w:uiPriority w:val="1"/>
    <w:qFormat/>
    <w:rsid w:val="00835DD0"/>
  </w:style>
  <w:style w:type="character" w:customStyle="1" w:styleId="NoSpacingChar">
    <w:name w:val="No Spacing Char"/>
    <w:basedOn w:val="DefaultParagraphFont"/>
    <w:link w:val="NoSpacing"/>
    <w:uiPriority w:val="1"/>
    <w:rsid w:val="00835DD0"/>
  </w:style>
  <w:style w:type="paragraph" w:styleId="ListParagraph">
    <w:name w:val="List Paragraph"/>
    <w:basedOn w:val="Normal"/>
    <w:uiPriority w:val="34"/>
    <w:qFormat/>
    <w:rsid w:val="00835DD0"/>
    <w:pPr>
      <w:ind w:left="720"/>
      <w:contextualSpacing/>
    </w:pPr>
  </w:style>
  <w:style w:type="paragraph" w:styleId="Quote">
    <w:name w:val="Quote"/>
    <w:basedOn w:val="Normal"/>
    <w:next w:val="Normal"/>
    <w:link w:val="QuoteChar"/>
    <w:uiPriority w:val="29"/>
    <w:qFormat/>
    <w:rsid w:val="00835DD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35DD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35DD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35DD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35DD0"/>
    <w:rPr>
      <w:i/>
      <w:iCs/>
      <w:color w:val="5A5A5A" w:themeColor="text1" w:themeTint="A5"/>
    </w:rPr>
  </w:style>
  <w:style w:type="character" w:styleId="IntenseEmphasis">
    <w:name w:val="Intense Emphasis"/>
    <w:uiPriority w:val="21"/>
    <w:qFormat/>
    <w:rsid w:val="00835DD0"/>
    <w:rPr>
      <w:b/>
      <w:bCs/>
      <w:i/>
      <w:iCs/>
      <w:color w:val="4F81BD" w:themeColor="accent1"/>
      <w:sz w:val="22"/>
      <w:szCs w:val="22"/>
    </w:rPr>
  </w:style>
  <w:style w:type="character" w:styleId="SubtleReference">
    <w:name w:val="Subtle Reference"/>
    <w:uiPriority w:val="31"/>
    <w:qFormat/>
    <w:rsid w:val="00835DD0"/>
    <w:rPr>
      <w:color w:val="auto"/>
      <w:u w:val="single" w:color="9BBB59" w:themeColor="accent3"/>
    </w:rPr>
  </w:style>
  <w:style w:type="character" w:styleId="IntenseReference">
    <w:name w:val="Intense Reference"/>
    <w:basedOn w:val="DefaultParagraphFont"/>
    <w:uiPriority w:val="32"/>
    <w:qFormat/>
    <w:rsid w:val="00835DD0"/>
    <w:rPr>
      <w:b/>
      <w:bCs/>
      <w:color w:val="76923C" w:themeColor="accent3" w:themeShade="BF"/>
      <w:u w:val="single" w:color="9BBB59" w:themeColor="accent3"/>
    </w:rPr>
  </w:style>
  <w:style w:type="character" w:styleId="BookTitle">
    <w:name w:val="Book Title"/>
    <w:basedOn w:val="DefaultParagraphFont"/>
    <w:uiPriority w:val="33"/>
    <w:qFormat/>
    <w:rsid w:val="00835DD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35DD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01"/>
    <w:pPr>
      <w:ind w:firstLine="0"/>
    </w:pPr>
    <w:rPr>
      <w:rFonts w:ascii="Arial" w:hAnsi="Arial"/>
    </w:rPr>
  </w:style>
  <w:style w:type="paragraph" w:styleId="Heading1">
    <w:name w:val="heading 1"/>
    <w:basedOn w:val="Normal"/>
    <w:next w:val="Normal"/>
    <w:link w:val="Heading1Char"/>
    <w:uiPriority w:val="9"/>
    <w:qFormat/>
    <w:rsid w:val="00835DD0"/>
    <w:pPr>
      <w:numPr>
        <w:numId w:val="1"/>
      </w:numPr>
      <w:outlineLvl w:val="0"/>
    </w:pPr>
    <w:rPr>
      <w:b/>
    </w:rPr>
  </w:style>
  <w:style w:type="paragraph" w:styleId="Heading2">
    <w:name w:val="heading 2"/>
    <w:basedOn w:val="Normal"/>
    <w:next w:val="Normal"/>
    <w:link w:val="Heading2Char"/>
    <w:uiPriority w:val="9"/>
    <w:unhideWhenUsed/>
    <w:qFormat/>
    <w:rsid w:val="00835DD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835DD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835DD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835DD0"/>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835DD0"/>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835DD0"/>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835DD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835DD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unhideWhenUsed/>
    <w:rsid w:val="008633C4"/>
    <w:rPr>
      <w:rFonts w:ascii="Tahoma" w:hAnsi="Tahoma" w:cs="Tahoma"/>
      <w:sz w:val="16"/>
      <w:szCs w:val="16"/>
    </w:rPr>
  </w:style>
  <w:style w:type="character" w:customStyle="1" w:styleId="BalloonTextChar">
    <w:name w:val="Balloon Text Char"/>
    <w:link w:val="BalloonText"/>
    <w:rsid w:val="000C0D1F"/>
    <w:rPr>
      <w:rFonts w:ascii="Tahoma" w:hAnsi="Tahoma" w:cs="Tahoma"/>
      <w:sz w:val="16"/>
      <w:szCs w:val="16"/>
    </w:rPr>
  </w:style>
  <w:style w:type="table" w:styleId="TableGrid">
    <w:name w:val="Table Grid"/>
    <w:basedOn w:val="TableNormal"/>
    <w:rsid w:val="00863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640D"/>
  </w:style>
  <w:style w:type="character" w:customStyle="1" w:styleId="Heading1Char">
    <w:name w:val="Heading 1 Char"/>
    <w:basedOn w:val="DefaultParagraphFont"/>
    <w:link w:val="Heading1"/>
    <w:uiPriority w:val="9"/>
    <w:rsid w:val="00835DD0"/>
    <w:rPr>
      <w:rFonts w:ascii="Arial" w:hAnsi="Arial"/>
      <w:b/>
    </w:rPr>
  </w:style>
  <w:style w:type="character" w:customStyle="1" w:styleId="Heading2Char">
    <w:name w:val="Heading 2 Char"/>
    <w:basedOn w:val="DefaultParagraphFont"/>
    <w:link w:val="Heading2"/>
    <w:uiPriority w:val="9"/>
    <w:rsid w:val="00835DD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835DD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835DD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835DD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835DD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835DD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835DD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835DD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835DD0"/>
    <w:rPr>
      <w:b/>
      <w:bCs/>
      <w:sz w:val="18"/>
      <w:szCs w:val="18"/>
    </w:rPr>
  </w:style>
  <w:style w:type="paragraph" w:styleId="Title">
    <w:name w:val="Title"/>
    <w:basedOn w:val="Normal"/>
    <w:next w:val="Normal"/>
    <w:link w:val="TitleChar"/>
    <w:uiPriority w:val="10"/>
    <w:qFormat/>
    <w:rsid w:val="00835DD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835DD0"/>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835DD0"/>
    <w:pPr>
      <w:spacing w:before="200" w:after="900"/>
      <w:jc w:val="right"/>
    </w:pPr>
    <w:rPr>
      <w:i/>
      <w:iCs/>
      <w:sz w:val="24"/>
      <w:szCs w:val="24"/>
    </w:rPr>
  </w:style>
  <w:style w:type="character" w:customStyle="1" w:styleId="SubtitleChar">
    <w:name w:val="Subtitle Char"/>
    <w:basedOn w:val="DefaultParagraphFont"/>
    <w:link w:val="Subtitle"/>
    <w:uiPriority w:val="11"/>
    <w:rsid w:val="00835DD0"/>
    <w:rPr>
      <w:i/>
      <w:iCs/>
      <w:sz w:val="24"/>
      <w:szCs w:val="24"/>
    </w:rPr>
  </w:style>
  <w:style w:type="character" w:styleId="Strong">
    <w:name w:val="Strong"/>
    <w:basedOn w:val="DefaultParagraphFont"/>
    <w:uiPriority w:val="22"/>
    <w:qFormat/>
    <w:rsid w:val="00835DD0"/>
    <w:rPr>
      <w:b/>
      <w:bCs/>
      <w:spacing w:val="0"/>
    </w:rPr>
  </w:style>
  <w:style w:type="character" w:styleId="Emphasis">
    <w:name w:val="Emphasis"/>
    <w:uiPriority w:val="20"/>
    <w:qFormat/>
    <w:rsid w:val="00835DD0"/>
    <w:rPr>
      <w:b/>
      <w:bCs/>
      <w:i/>
      <w:iCs/>
      <w:color w:val="5A5A5A" w:themeColor="text1" w:themeTint="A5"/>
    </w:rPr>
  </w:style>
  <w:style w:type="paragraph" w:styleId="NoSpacing">
    <w:name w:val="No Spacing"/>
    <w:basedOn w:val="Normal"/>
    <w:link w:val="NoSpacingChar"/>
    <w:uiPriority w:val="1"/>
    <w:qFormat/>
    <w:rsid w:val="00835DD0"/>
  </w:style>
  <w:style w:type="character" w:customStyle="1" w:styleId="NoSpacingChar">
    <w:name w:val="No Spacing Char"/>
    <w:basedOn w:val="DefaultParagraphFont"/>
    <w:link w:val="NoSpacing"/>
    <w:uiPriority w:val="1"/>
    <w:rsid w:val="00835DD0"/>
  </w:style>
  <w:style w:type="paragraph" w:styleId="ListParagraph">
    <w:name w:val="List Paragraph"/>
    <w:basedOn w:val="Normal"/>
    <w:uiPriority w:val="34"/>
    <w:qFormat/>
    <w:rsid w:val="00835DD0"/>
    <w:pPr>
      <w:ind w:left="720"/>
      <w:contextualSpacing/>
    </w:pPr>
  </w:style>
  <w:style w:type="paragraph" w:styleId="Quote">
    <w:name w:val="Quote"/>
    <w:basedOn w:val="Normal"/>
    <w:next w:val="Normal"/>
    <w:link w:val="QuoteChar"/>
    <w:uiPriority w:val="29"/>
    <w:qFormat/>
    <w:rsid w:val="00835DD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35DD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35DD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35DD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835DD0"/>
    <w:rPr>
      <w:i/>
      <w:iCs/>
      <w:color w:val="5A5A5A" w:themeColor="text1" w:themeTint="A5"/>
    </w:rPr>
  </w:style>
  <w:style w:type="character" w:styleId="IntenseEmphasis">
    <w:name w:val="Intense Emphasis"/>
    <w:uiPriority w:val="21"/>
    <w:qFormat/>
    <w:rsid w:val="00835DD0"/>
    <w:rPr>
      <w:b/>
      <w:bCs/>
      <w:i/>
      <w:iCs/>
      <w:color w:val="4F81BD" w:themeColor="accent1"/>
      <w:sz w:val="22"/>
      <w:szCs w:val="22"/>
    </w:rPr>
  </w:style>
  <w:style w:type="character" w:styleId="SubtleReference">
    <w:name w:val="Subtle Reference"/>
    <w:uiPriority w:val="31"/>
    <w:qFormat/>
    <w:rsid w:val="00835DD0"/>
    <w:rPr>
      <w:color w:val="auto"/>
      <w:u w:val="single" w:color="9BBB59" w:themeColor="accent3"/>
    </w:rPr>
  </w:style>
  <w:style w:type="character" w:styleId="IntenseReference">
    <w:name w:val="Intense Reference"/>
    <w:basedOn w:val="DefaultParagraphFont"/>
    <w:uiPriority w:val="32"/>
    <w:qFormat/>
    <w:rsid w:val="00835DD0"/>
    <w:rPr>
      <w:b/>
      <w:bCs/>
      <w:color w:val="76923C" w:themeColor="accent3" w:themeShade="BF"/>
      <w:u w:val="single" w:color="9BBB59" w:themeColor="accent3"/>
    </w:rPr>
  </w:style>
  <w:style w:type="character" w:styleId="BookTitle">
    <w:name w:val="Book Title"/>
    <w:basedOn w:val="DefaultParagraphFont"/>
    <w:uiPriority w:val="33"/>
    <w:qFormat/>
    <w:rsid w:val="00835DD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35DD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18262</TotalTime>
  <Pages>1</Pages>
  <Words>13326</Words>
  <Characters>75960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Appendix A</vt:lpstr>
    </vt:vector>
  </TitlesOfParts>
  <Company>NATS</Company>
  <LinksUpToDate>false</LinksUpToDate>
  <CharactersWithSpaces>89108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creator>National Air Traffic Services</dc:creator>
  <cp:lastModifiedBy>Clive</cp:lastModifiedBy>
  <cp:revision>82</cp:revision>
  <cp:lastPrinted>2020-06-04T12:41:00Z</cp:lastPrinted>
  <dcterms:created xsi:type="dcterms:W3CDTF">2019-03-02T23:38:00Z</dcterms:created>
  <dcterms:modified xsi:type="dcterms:W3CDTF">2021-06-23T22:56:00Z</dcterms:modified>
</cp:coreProperties>
</file>